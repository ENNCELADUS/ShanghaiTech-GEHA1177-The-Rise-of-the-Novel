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0F497" w14:textId="77777777" w:rsidR="004772D9" w:rsidRDefault="004772D9" w:rsidP="004772D9">
      <w:pPr>
        <w:widowControl/>
        <w:spacing w:line="480" w:lineRule="auto"/>
        <w:jc w:val="center"/>
        <w:rPr>
          <w:rFonts w:ascii="Times New Roman" w:hAnsi="Times New Roman" w:cs="Times New Roman"/>
          <w:sz w:val="28"/>
          <w:szCs w:val="28"/>
        </w:rPr>
      </w:pPr>
    </w:p>
    <w:p w14:paraId="5D43ED36" w14:textId="77777777" w:rsidR="004772D9" w:rsidRDefault="004772D9" w:rsidP="004772D9">
      <w:pPr>
        <w:widowControl/>
        <w:spacing w:line="480" w:lineRule="auto"/>
        <w:jc w:val="center"/>
        <w:rPr>
          <w:rFonts w:ascii="Times New Roman" w:hAnsi="Times New Roman" w:cs="Times New Roman"/>
          <w:sz w:val="28"/>
          <w:szCs w:val="28"/>
        </w:rPr>
      </w:pPr>
    </w:p>
    <w:p w14:paraId="446E7267" w14:textId="77777777" w:rsidR="004772D9" w:rsidRDefault="004772D9" w:rsidP="004772D9">
      <w:pPr>
        <w:widowControl/>
        <w:spacing w:line="480" w:lineRule="auto"/>
        <w:jc w:val="center"/>
        <w:rPr>
          <w:rFonts w:ascii="Times New Roman" w:hAnsi="Times New Roman" w:cs="Times New Roman"/>
          <w:sz w:val="28"/>
          <w:szCs w:val="28"/>
        </w:rPr>
      </w:pPr>
    </w:p>
    <w:p w14:paraId="365D9A38" w14:textId="2E582793" w:rsidR="00DE2984" w:rsidRPr="004772D9" w:rsidRDefault="00DE2984" w:rsidP="004772D9">
      <w:pPr>
        <w:widowControl/>
        <w:spacing w:line="480" w:lineRule="auto"/>
        <w:jc w:val="center"/>
        <w:rPr>
          <w:rFonts w:ascii="Times New Roman" w:hAnsi="Times New Roman" w:cs="Times New Roman"/>
          <w:sz w:val="28"/>
          <w:szCs w:val="28"/>
        </w:rPr>
      </w:pPr>
      <w:r w:rsidRPr="004772D9">
        <w:rPr>
          <w:rFonts w:ascii="Times New Roman" w:hAnsi="Times New Roman" w:cs="Times New Roman"/>
          <w:sz w:val="28"/>
          <w:szCs w:val="28"/>
        </w:rPr>
        <w:t xml:space="preserve">The Curse of Immortality: The Struldbruggs in </w:t>
      </w:r>
      <w:r w:rsidRPr="004772D9">
        <w:rPr>
          <w:rFonts w:ascii="Times New Roman" w:hAnsi="Times New Roman" w:cs="Times New Roman"/>
          <w:i/>
          <w:iCs/>
          <w:sz w:val="28"/>
          <w:szCs w:val="28"/>
        </w:rPr>
        <w:t>Gulliver</w:t>
      </w:r>
      <w:r w:rsidR="00924A02">
        <w:rPr>
          <w:rFonts w:ascii="Times New Roman" w:hAnsi="Times New Roman" w:cs="Times New Roman"/>
          <w:i/>
          <w:iCs/>
          <w:sz w:val="28"/>
          <w:szCs w:val="28"/>
        </w:rPr>
        <w:t>’</w:t>
      </w:r>
      <w:r w:rsidRPr="004772D9">
        <w:rPr>
          <w:rFonts w:ascii="Times New Roman" w:hAnsi="Times New Roman" w:cs="Times New Roman"/>
          <w:i/>
          <w:iCs/>
          <w:sz w:val="28"/>
          <w:szCs w:val="28"/>
        </w:rPr>
        <w:t>s Travels</w:t>
      </w:r>
    </w:p>
    <w:p w14:paraId="0A882AE2" w14:textId="77777777" w:rsidR="00644368" w:rsidRDefault="00644368" w:rsidP="00DE2984">
      <w:pPr>
        <w:widowControl/>
        <w:spacing w:line="480" w:lineRule="auto"/>
        <w:jc w:val="left"/>
      </w:pPr>
    </w:p>
    <w:p w14:paraId="76340EBC" w14:textId="77777777" w:rsidR="004772D9" w:rsidRDefault="004772D9" w:rsidP="00DE2984">
      <w:pPr>
        <w:widowControl/>
        <w:spacing w:line="480" w:lineRule="auto"/>
        <w:jc w:val="left"/>
      </w:pPr>
    </w:p>
    <w:p w14:paraId="452B162A" w14:textId="77777777" w:rsidR="004772D9" w:rsidRDefault="004772D9" w:rsidP="00DE2984">
      <w:pPr>
        <w:widowControl/>
        <w:spacing w:line="480" w:lineRule="auto"/>
        <w:jc w:val="left"/>
      </w:pPr>
    </w:p>
    <w:p w14:paraId="4E9E3E63" w14:textId="77777777" w:rsidR="004772D9" w:rsidRDefault="004772D9" w:rsidP="00DE2984">
      <w:pPr>
        <w:widowControl/>
        <w:spacing w:line="480" w:lineRule="auto"/>
        <w:jc w:val="left"/>
      </w:pPr>
    </w:p>
    <w:p w14:paraId="5EFF9F9A" w14:textId="77777777" w:rsidR="004772D9" w:rsidRDefault="004772D9" w:rsidP="00DE2984">
      <w:pPr>
        <w:widowControl/>
        <w:spacing w:line="480" w:lineRule="auto"/>
        <w:jc w:val="left"/>
      </w:pPr>
    </w:p>
    <w:p w14:paraId="407F1286" w14:textId="77777777" w:rsidR="004772D9" w:rsidRDefault="004772D9" w:rsidP="00DE2984">
      <w:pPr>
        <w:widowControl/>
        <w:spacing w:line="480" w:lineRule="auto"/>
        <w:jc w:val="left"/>
      </w:pPr>
    </w:p>
    <w:p w14:paraId="39668FEA" w14:textId="77777777" w:rsidR="004772D9" w:rsidRDefault="004772D9" w:rsidP="00DE2984">
      <w:pPr>
        <w:widowControl/>
        <w:spacing w:line="480" w:lineRule="auto"/>
        <w:jc w:val="left"/>
      </w:pPr>
    </w:p>
    <w:p w14:paraId="2FD35B2D" w14:textId="77777777" w:rsidR="004772D9" w:rsidRDefault="004772D9" w:rsidP="00DE2984">
      <w:pPr>
        <w:widowControl/>
        <w:spacing w:line="480" w:lineRule="auto"/>
        <w:jc w:val="left"/>
      </w:pPr>
    </w:p>
    <w:p w14:paraId="119E88B0" w14:textId="77777777" w:rsidR="004772D9" w:rsidRDefault="004772D9" w:rsidP="00DE2984">
      <w:pPr>
        <w:widowControl/>
        <w:spacing w:line="480" w:lineRule="auto"/>
        <w:jc w:val="left"/>
      </w:pPr>
    </w:p>
    <w:p w14:paraId="3B1380CE" w14:textId="273581D4"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Anrui Wang</w:t>
      </w:r>
      <w:r w:rsidRPr="009201E3">
        <w:rPr>
          <w:rFonts w:ascii="宋体" w:eastAsia="宋体" w:hAnsi="宋体" w:cs="Times New Roman"/>
          <w:sz w:val="24"/>
          <w:szCs w:val="24"/>
        </w:rPr>
        <w:t>（王安瑞）</w:t>
      </w:r>
    </w:p>
    <w:p w14:paraId="37567FB4" w14:textId="3BF76824"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Student Number:</w:t>
      </w:r>
      <w:r w:rsidRPr="00DE2984">
        <w:rPr>
          <w:rFonts w:ascii="Times New Roman" w:hAnsi="Times New Roman" w:cs="Times New Roman" w:hint="eastAsia"/>
          <w:sz w:val="24"/>
          <w:szCs w:val="24"/>
        </w:rPr>
        <w:t xml:space="preserve"> 2023533015</w:t>
      </w:r>
    </w:p>
    <w:p w14:paraId="55BD05A7" w14:textId="2DCF2A03"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GEHA1164.02: The Rise of the Novel/Midterm Paper</w:t>
      </w:r>
    </w:p>
    <w:p w14:paraId="79880F5F" w14:textId="51B06440" w:rsidR="00DE2984" w:rsidRP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May 9, 2024</w:t>
      </w:r>
    </w:p>
    <w:p w14:paraId="662DFE3A" w14:textId="09EE9305" w:rsidR="00644368" w:rsidRDefault="00644368" w:rsidP="00DE2984">
      <w:pPr>
        <w:widowControl/>
        <w:spacing w:line="480" w:lineRule="auto"/>
        <w:jc w:val="left"/>
      </w:pPr>
    </w:p>
    <w:p w14:paraId="05FE7624" w14:textId="77777777" w:rsidR="004772D9" w:rsidRDefault="004772D9" w:rsidP="00DE2984">
      <w:pPr>
        <w:widowControl/>
        <w:spacing w:line="480" w:lineRule="auto"/>
        <w:jc w:val="left"/>
      </w:pPr>
    </w:p>
    <w:p w14:paraId="5F70BE83" w14:textId="03498EFF" w:rsidR="004772D9" w:rsidRPr="00B04ACC" w:rsidRDefault="00B04ACC" w:rsidP="00B04ACC">
      <w:pPr>
        <w:widowControl/>
        <w:jc w:val="left"/>
      </w:pPr>
      <w:r>
        <w:br w:type="page"/>
      </w:r>
    </w:p>
    <w:p w14:paraId="20C82B3E" w14:textId="0BC6044D" w:rsidR="00524BF9" w:rsidRDefault="00524BF9" w:rsidP="002D5555">
      <w:pPr>
        <w:spacing w:line="480" w:lineRule="auto"/>
        <w:ind w:firstLineChars="200" w:firstLine="480"/>
        <w:jc w:val="left"/>
        <w:rPr>
          <w:rFonts w:ascii="Times New Roman" w:hAnsi="Times New Roman" w:cs="Times New Roman"/>
          <w:sz w:val="24"/>
        </w:rPr>
      </w:pPr>
      <w:r w:rsidRPr="00995EF8">
        <w:rPr>
          <w:rFonts w:ascii="Times New Roman" w:hAnsi="Times New Roman" w:cs="Times New Roman"/>
          <w:sz w:val="24"/>
        </w:rPr>
        <w:lastRenderedPageBreak/>
        <w:t>When it comes to death, people often struggle to suppress their fear and desire to escape it. Immortality is frequently viewed as an appealing way to avoid the grim reality of death and surpass human limitations. However, Swift</w:t>
      </w:r>
      <w:r w:rsidR="00515D5B">
        <w:rPr>
          <w:rFonts w:ascii="Times New Roman" w:hAnsi="Times New Roman" w:cs="Times New Roman"/>
          <w:sz w:val="24"/>
        </w:rPr>
        <w:t>’</w:t>
      </w:r>
      <w:r w:rsidRPr="00995EF8">
        <w:rPr>
          <w:rFonts w:ascii="Times New Roman" w:hAnsi="Times New Roman" w:cs="Times New Roman"/>
          <w:sz w:val="24"/>
        </w:rPr>
        <w:t xml:space="preserve">s </w:t>
      </w:r>
      <w:r w:rsidR="00821486" w:rsidRPr="00995EF8">
        <w:rPr>
          <w:rFonts w:ascii="Times New Roman" w:hAnsi="Times New Roman" w:cs="Times New Roman"/>
          <w:sz w:val="24"/>
        </w:rPr>
        <w:t>in</w:t>
      </w:r>
      <w:r w:rsidR="00AE53C5" w:rsidRPr="00995EF8">
        <w:rPr>
          <w:rFonts w:ascii="Times New Roman" w:hAnsi="Times New Roman" w:cs="Times New Roman"/>
          <w:sz w:val="24"/>
        </w:rPr>
        <w:t>-</w:t>
      </w:r>
      <w:r w:rsidR="00821486" w:rsidRPr="00995EF8">
        <w:rPr>
          <w:rFonts w:ascii="Times New Roman" w:hAnsi="Times New Roman" w:cs="Times New Roman"/>
          <w:sz w:val="24"/>
        </w:rPr>
        <w:t>depth</w:t>
      </w:r>
      <w:r w:rsidRPr="00995EF8">
        <w:rPr>
          <w:rFonts w:ascii="Times New Roman" w:hAnsi="Times New Roman" w:cs="Times New Roman"/>
          <w:sz w:val="24"/>
        </w:rPr>
        <w:t xml:space="preserve"> satire on the </w:t>
      </w:r>
      <w:r w:rsidR="00700206">
        <w:rPr>
          <w:rFonts w:ascii="Times New Roman" w:hAnsi="Times New Roman" w:cs="Times New Roman"/>
          <w:sz w:val="24"/>
        </w:rPr>
        <w:t>“</w:t>
      </w:r>
      <w:r w:rsidRPr="00995EF8">
        <w:rPr>
          <w:rFonts w:ascii="Times New Roman" w:hAnsi="Times New Roman" w:cs="Times New Roman"/>
          <w:sz w:val="24"/>
        </w:rPr>
        <w:t>natural desire of endless life and sublunary Happiness</w:t>
      </w:r>
      <w:r w:rsidR="00700206">
        <w:rPr>
          <w:rFonts w:ascii="Times New Roman" w:hAnsi="Times New Roman" w:cs="Times New Roman"/>
          <w:sz w:val="24"/>
        </w:rPr>
        <w:t>”</w:t>
      </w:r>
      <w:r w:rsidR="00995EF8" w:rsidRPr="00995EF8">
        <w:rPr>
          <w:rStyle w:val="a9"/>
          <w:rFonts w:ascii="Times New Roman" w:hAnsi="Times New Roman" w:cs="Times New Roman"/>
          <w:sz w:val="24"/>
        </w:rPr>
        <w:footnoteReference w:id="1"/>
      </w:r>
      <w:r w:rsidRPr="00995EF8">
        <w:rPr>
          <w:rFonts w:ascii="Times New Roman" w:hAnsi="Times New Roman" w:cs="Times New Roman"/>
          <w:sz w:val="24"/>
        </w:rPr>
        <w:t xml:space="preserve"> masterfully unearths humanity</w:t>
      </w:r>
      <w:r w:rsidR="00C926DF">
        <w:rPr>
          <w:rFonts w:ascii="Times New Roman" w:hAnsi="Times New Roman" w:cs="Times New Roman"/>
          <w:sz w:val="24"/>
        </w:rPr>
        <w:t>’</w:t>
      </w:r>
      <w:r w:rsidRPr="00995EF8">
        <w:rPr>
          <w:rFonts w:ascii="Times New Roman" w:hAnsi="Times New Roman" w:cs="Times New Roman"/>
          <w:sz w:val="24"/>
        </w:rPr>
        <w:t>s deepest fears and desires concerning immortality in a memorable manner.</w:t>
      </w:r>
    </w:p>
    <w:p w14:paraId="55EC4DB8" w14:textId="77777777" w:rsidR="004772D9" w:rsidRPr="00995EF8" w:rsidRDefault="004772D9" w:rsidP="002D5555">
      <w:pPr>
        <w:spacing w:line="480" w:lineRule="auto"/>
        <w:ind w:firstLineChars="200" w:firstLine="480"/>
        <w:jc w:val="left"/>
        <w:rPr>
          <w:rFonts w:ascii="Times New Roman" w:hAnsi="Times New Roman" w:cs="Times New Roman"/>
          <w:sz w:val="24"/>
        </w:rPr>
      </w:pPr>
    </w:p>
    <w:p w14:paraId="223C94FB" w14:textId="7BC50214"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Plot Summary</w:t>
      </w:r>
    </w:p>
    <w:p w14:paraId="5B13F025" w14:textId="77777777" w:rsidR="004772D9" w:rsidRPr="004772D9" w:rsidRDefault="004772D9" w:rsidP="004772D9">
      <w:pPr>
        <w:pStyle w:val="acbfdd8b-e11b-4d36-88ff-6049b138f862"/>
      </w:pPr>
    </w:p>
    <w:p w14:paraId="6ED38463" w14:textId="5879F2E1" w:rsidR="00377907" w:rsidRDefault="00115DDE" w:rsidP="002D5555">
      <w:pPr>
        <w:spacing w:line="480" w:lineRule="auto"/>
        <w:ind w:firstLineChars="200" w:firstLine="480"/>
        <w:jc w:val="left"/>
        <w:rPr>
          <w:rFonts w:ascii="Times New Roman" w:hAnsi="Times New Roman" w:cs="Times New Roman"/>
          <w:sz w:val="24"/>
        </w:rPr>
      </w:pPr>
      <w:r w:rsidRPr="00115DDE">
        <w:rPr>
          <w:rFonts w:ascii="Times New Roman" w:hAnsi="Times New Roman" w:cs="Times New Roman"/>
          <w:sz w:val="24"/>
        </w:rPr>
        <w:t xml:space="preserve">Chapter X, Part III of </w:t>
      </w:r>
      <w:r w:rsidRPr="00115DDE">
        <w:rPr>
          <w:rFonts w:ascii="Times New Roman" w:hAnsi="Times New Roman" w:cs="Times New Roman"/>
          <w:i/>
          <w:iCs/>
          <w:sz w:val="24"/>
        </w:rPr>
        <w:t>Gulliver</w:t>
      </w:r>
      <w:r w:rsidR="00827E15">
        <w:rPr>
          <w:rFonts w:ascii="Times New Roman" w:hAnsi="Times New Roman" w:cs="Times New Roman"/>
          <w:i/>
          <w:iCs/>
          <w:sz w:val="24"/>
        </w:rPr>
        <w:t>’</w:t>
      </w:r>
      <w:r w:rsidRPr="00115DDE">
        <w:rPr>
          <w:rFonts w:ascii="Times New Roman" w:hAnsi="Times New Roman" w:cs="Times New Roman"/>
          <w:i/>
          <w:iCs/>
          <w:sz w:val="24"/>
        </w:rPr>
        <w:t>s Travels</w:t>
      </w:r>
      <w:r w:rsidRPr="00115DDE">
        <w:rPr>
          <w:rFonts w:ascii="Times New Roman" w:hAnsi="Times New Roman" w:cs="Times New Roman"/>
          <w:sz w:val="24"/>
        </w:rPr>
        <w:t xml:space="preserve"> explores Gulliver</w:t>
      </w:r>
      <w:r w:rsidR="00700206">
        <w:rPr>
          <w:rFonts w:ascii="Times New Roman" w:hAnsi="Times New Roman" w:cs="Times New Roman"/>
          <w:sz w:val="24"/>
        </w:rPr>
        <w:t>’</w:t>
      </w:r>
      <w:r w:rsidRPr="00115DDE">
        <w:rPr>
          <w:rFonts w:ascii="Times New Roman" w:hAnsi="Times New Roman" w:cs="Times New Roman"/>
          <w:sz w:val="24"/>
        </w:rPr>
        <w:t xml:space="preserve">s experiences in Luggnagg and his conversations with prominent figures about the Struldbruggs, or immortals. Initially, Gulliver is captivated by the idea of immortality, believing the Struldbruggs are </w:t>
      </w:r>
      <w:r>
        <w:rPr>
          <w:rFonts w:ascii="Times New Roman" w:hAnsi="Times New Roman" w:cs="Times New Roman"/>
          <w:sz w:val="24"/>
        </w:rPr>
        <w:t>“</w:t>
      </w:r>
      <w:r w:rsidRPr="00115DDE">
        <w:rPr>
          <w:rFonts w:ascii="Times New Roman" w:hAnsi="Times New Roman" w:cs="Times New Roman"/>
          <w:sz w:val="24"/>
        </w:rPr>
        <w:t>happiest beyond all comparison</w:t>
      </w:r>
      <w:r>
        <w:rPr>
          <w:rFonts w:ascii="Times New Roman" w:hAnsi="Times New Roman" w:cs="Times New Roman"/>
          <w:sz w:val="24"/>
        </w:rPr>
        <w:t>”</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2"/>
      </w:r>
      <w:r w:rsidRPr="00115DDE">
        <w:rPr>
          <w:rFonts w:ascii="Times New Roman" w:hAnsi="Times New Roman" w:cs="Times New Roman"/>
          <w:sz w:val="24"/>
        </w:rPr>
        <w:t xml:space="preserve"> as they are spared the fear of death and can live unburdened by its constant threat. He imagines that as a Struldbrugg, he would gain unparalleled wisdom and happiness. However, once he learns the harsh truth of the Struldbruggs</w:t>
      </w:r>
      <w:r>
        <w:rPr>
          <w:rFonts w:ascii="Times New Roman" w:hAnsi="Times New Roman" w:cs="Times New Roman"/>
          <w:sz w:val="24"/>
        </w:rPr>
        <w:t>’</w:t>
      </w:r>
      <w:r w:rsidRPr="00115DDE">
        <w:rPr>
          <w:rFonts w:ascii="Times New Roman" w:hAnsi="Times New Roman" w:cs="Times New Roman"/>
          <w:sz w:val="24"/>
        </w:rPr>
        <w:t xml:space="preserve"> existence, his desire for eternal life diminishes, and he realizes that </w:t>
      </w:r>
      <w:r>
        <w:rPr>
          <w:rFonts w:ascii="Times New Roman" w:hAnsi="Times New Roman" w:cs="Times New Roman"/>
          <w:sz w:val="24"/>
        </w:rPr>
        <w:t>“</w:t>
      </w:r>
      <w:r w:rsidRPr="00115DDE">
        <w:rPr>
          <w:rFonts w:ascii="Times New Roman" w:hAnsi="Times New Roman" w:cs="Times New Roman"/>
          <w:sz w:val="24"/>
        </w:rPr>
        <w:t>no Tyrant could invent a Death into which he would not run with Pleasure from such a Life.</w:t>
      </w:r>
      <w:r>
        <w:rPr>
          <w:rFonts w:ascii="Times New Roman" w:hAnsi="Times New Roman" w:cs="Times New Roman"/>
          <w:sz w:val="24"/>
        </w:rPr>
        <w:t>”</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3"/>
      </w:r>
    </w:p>
    <w:p w14:paraId="78A9C529" w14:textId="77777777" w:rsidR="004772D9" w:rsidRPr="00115DDE" w:rsidRDefault="004772D9" w:rsidP="002D5555">
      <w:pPr>
        <w:spacing w:line="480" w:lineRule="auto"/>
        <w:ind w:firstLineChars="200" w:firstLine="480"/>
        <w:jc w:val="left"/>
        <w:rPr>
          <w:rFonts w:ascii="Times New Roman" w:hAnsi="Times New Roman" w:cs="Times New Roman"/>
          <w:sz w:val="24"/>
        </w:rPr>
      </w:pPr>
    </w:p>
    <w:p w14:paraId="3C63FD6C" w14:textId="60CC4B93"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lastRenderedPageBreak/>
        <w:t>Thesis and Argument</w:t>
      </w:r>
    </w:p>
    <w:p w14:paraId="5365BB1D" w14:textId="77777777" w:rsidR="004772D9" w:rsidRPr="004772D9" w:rsidRDefault="004772D9" w:rsidP="004772D9">
      <w:pPr>
        <w:pStyle w:val="acbfdd8b-e11b-4d36-88ff-6049b138f862"/>
      </w:pPr>
    </w:p>
    <w:p w14:paraId="743C5A58" w14:textId="17DD2CAD" w:rsidR="00C0355B" w:rsidRDefault="00C0355B" w:rsidP="002D5555">
      <w:pPr>
        <w:spacing w:line="480" w:lineRule="auto"/>
        <w:ind w:firstLineChars="200" w:firstLine="480"/>
        <w:jc w:val="left"/>
        <w:rPr>
          <w:rFonts w:ascii="Times New Roman" w:hAnsi="Times New Roman" w:cs="Times New Roman"/>
          <w:sz w:val="24"/>
        </w:rPr>
      </w:pPr>
      <w:r>
        <w:rPr>
          <w:rFonts w:ascii="Times New Roman" w:hAnsi="Times New Roman" w:cs="Times New Roman" w:hint="eastAsia"/>
          <w:sz w:val="24"/>
        </w:rPr>
        <w:t>At first sight,</w:t>
      </w:r>
      <w:r w:rsidRPr="00C0355B">
        <w:rPr>
          <w:rFonts w:ascii="Times New Roman" w:hAnsi="Times New Roman" w:cs="Times New Roman"/>
          <w:sz w:val="24"/>
        </w:rPr>
        <w:t xml:space="preserve"> Swift</w:t>
      </w:r>
      <w:r w:rsidR="004A2485">
        <w:rPr>
          <w:rFonts w:ascii="Times New Roman" w:hAnsi="Times New Roman" w:cs="Times New Roman"/>
          <w:sz w:val="24"/>
        </w:rPr>
        <w:t>’</w:t>
      </w:r>
      <w:r w:rsidRPr="00C0355B">
        <w:rPr>
          <w:rFonts w:ascii="Times New Roman" w:hAnsi="Times New Roman" w:cs="Times New Roman"/>
          <w:sz w:val="24"/>
        </w:rPr>
        <w:t>s portrayal of the Struldbruggs mocks humanity</w:t>
      </w:r>
      <w:r>
        <w:rPr>
          <w:rFonts w:ascii="Times New Roman" w:hAnsi="Times New Roman" w:cs="Times New Roman"/>
          <w:sz w:val="24"/>
        </w:rPr>
        <w:t>’</w:t>
      </w:r>
      <w:r w:rsidRPr="00C0355B">
        <w:rPr>
          <w:rFonts w:ascii="Times New Roman" w:hAnsi="Times New Roman" w:cs="Times New Roman"/>
          <w:sz w:val="24"/>
        </w:rPr>
        <w:t>s yearning for eternal life by underscoring that perpetual youth is unattainable. Even the immortal Struldbruggs suffer from relentless aging, shattering the illusion that immortality is desirable. They endure deteriorating health, lose their ability to communicate, lack interests or passions, face financial ruin, and experience a significant drop in social status as they are despised and considered ill omens</w:t>
      </w:r>
      <w:r>
        <w:rPr>
          <w:rFonts w:ascii="Times New Roman" w:hAnsi="Times New Roman" w:cs="Times New Roman" w:hint="eastAsia"/>
          <w:sz w:val="24"/>
        </w:rPr>
        <w:t>.</w:t>
      </w:r>
    </w:p>
    <w:p w14:paraId="1D71340B" w14:textId="11B6D2E9" w:rsidR="00171253" w:rsidRDefault="00171253" w:rsidP="00171253">
      <w:pPr>
        <w:spacing w:line="480" w:lineRule="auto"/>
        <w:ind w:firstLineChars="200" w:firstLine="480"/>
        <w:jc w:val="left"/>
        <w:rPr>
          <w:rFonts w:ascii="Times New Roman" w:hAnsi="Times New Roman" w:cs="Times New Roman"/>
          <w:sz w:val="24"/>
        </w:rPr>
      </w:pPr>
      <w:r w:rsidRPr="00835EC8">
        <w:rPr>
          <w:rFonts w:ascii="Times New Roman" w:hAnsi="Times New Roman" w:cs="Times New Roman" w:hint="eastAsia"/>
          <w:sz w:val="24"/>
        </w:rPr>
        <w:t xml:space="preserve">Furthermore, as </w:t>
      </w:r>
      <w:r w:rsidRPr="00835EC8">
        <w:rPr>
          <w:rFonts w:ascii="Times New Roman" w:hAnsi="Times New Roman" w:cs="Times New Roman" w:hint="eastAsia"/>
          <w:i/>
          <w:iCs/>
          <w:sz w:val="24"/>
        </w:rPr>
        <w:t>Gulliver</w:t>
      </w:r>
      <w:r w:rsidRPr="00835EC8">
        <w:rPr>
          <w:rFonts w:ascii="Times New Roman" w:hAnsi="Times New Roman" w:cs="Times New Roman"/>
          <w:i/>
          <w:iCs/>
          <w:sz w:val="24"/>
        </w:rPr>
        <w:t>’</w:t>
      </w:r>
      <w:r w:rsidRPr="00835EC8">
        <w:rPr>
          <w:rFonts w:ascii="Times New Roman" w:hAnsi="Times New Roman" w:cs="Times New Roman" w:hint="eastAsia"/>
          <w:i/>
          <w:iCs/>
          <w:sz w:val="24"/>
        </w:rPr>
        <w:t>s Travels</w:t>
      </w:r>
      <w:r w:rsidRPr="00835EC8">
        <w:rPr>
          <w:rFonts w:ascii="Times New Roman" w:hAnsi="Times New Roman" w:cs="Times New Roman" w:hint="eastAsia"/>
          <w:sz w:val="24"/>
        </w:rPr>
        <w:t xml:space="preserve"> is a moral and political satire, </w:t>
      </w:r>
      <w:r w:rsidRPr="00171253">
        <w:rPr>
          <w:rFonts w:ascii="Times New Roman" w:hAnsi="Times New Roman" w:cs="Times New Roman"/>
          <w:sz w:val="24"/>
        </w:rPr>
        <w:t xml:space="preserve">the Struldbruggs embody the logical consequences of the desire for immortality. This desire is captured in the line: </w:t>
      </w:r>
      <w:r>
        <w:rPr>
          <w:rFonts w:ascii="Times New Roman" w:hAnsi="Times New Roman" w:cs="Times New Roman"/>
          <w:sz w:val="24"/>
        </w:rPr>
        <w:t>“</w:t>
      </w:r>
      <w:r w:rsidRPr="00171253">
        <w:rPr>
          <w:rFonts w:ascii="Times New Roman" w:hAnsi="Times New Roman" w:cs="Times New Roman"/>
          <w:sz w:val="24"/>
        </w:rPr>
        <w:t>every Man desired to put off Death for sometime longer ... and he rarely heard of any Man who died willingly, except he were incited by the Extremity of Grief or Torture.</w:t>
      </w:r>
      <w:r>
        <w:rPr>
          <w:rFonts w:ascii="Times New Roman" w:hAnsi="Times New Roman" w:cs="Times New Roman"/>
          <w:sz w:val="24"/>
        </w:rPr>
        <w:t>”</w:t>
      </w:r>
      <w:r w:rsidRPr="00835EC8">
        <w:rPr>
          <w:rStyle w:val="a9"/>
          <w:rFonts w:ascii="Times New Roman" w:hAnsi="Times New Roman" w:cs="Times New Roman"/>
          <w:sz w:val="24"/>
        </w:rPr>
        <w:footnoteReference w:id="4"/>
      </w:r>
      <w:r w:rsidRPr="00171253">
        <w:rPr>
          <w:rStyle w:val="a9"/>
          <w:rFonts w:ascii="Times New Roman" w:hAnsi="Times New Roman" w:cs="Times New Roman"/>
          <w:sz w:val="24"/>
        </w:rPr>
        <w:t xml:space="preserve"> </w:t>
      </w:r>
      <w:r w:rsidRPr="00171253">
        <w:rPr>
          <w:rFonts w:ascii="Times New Roman" w:hAnsi="Times New Roman" w:cs="Times New Roman"/>
          <w:sz w:val="24"/>
        </w:rPr>
        <w:t>The longing to extend life is an inherently irrational aspect of humanity, resulting in a state of suffering marked by deteriorating health, social isolation, and unending misery, as seen with the Struldbruggs. This obsession with longevity ultimately robs life of meaning, leaving them in a state worse than death, devoid of purpose or satisfaction.</w:t>
      </w:r>
    </w:p>
    <w:p w14:paraId="17C0DC8B" w14:textId="77777777" w:rsidR="004772D9" w:rsidRPr="00835EC8" w:rsidRDefault="004772D9" w:rsidP="002D5555">
      <w:pPr>
        <w:spacing w:line="480" w:lineRule="auto"/>
        <w:ind w:firstLineChars="200" w:firstLine="480"/>
        <w:jc w:val="left"/>
        <w:rPr>
          <w:rFonts w:ascii="Times New Roman" w:hAnsi="Times New Roman" w:cs="Times New Roman"/>
          <w:sz w:val="24"/>
        </w:rPr>
      </w:pPr>
    </w:p>
    <w:p w14:paraId="766DCF16" w14:textId="0C858E14"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Lessons Learn</w:t>
      </w:r>
      <w:r w:rsidR="000613E3">
        <w:rPr>
          <w:rFonts w:ascii="Times New Roman" w:hAnsi="Times New Roman" w:cs="Times New Roman" w:hint="eastAsia"/>
          <w:sz w:val="24"/>
          <w:szCs w:val="28"/>
        </w:rPr>
        <w:t>ed</w:t>
      </w:r>
      <w:r w:rsidRPr="008B5213">
        <w:rPr>
          <w:rFonts w:ascii="Times New Roman" w:hAnsi="Times New Roman" w:cs="Times New Roman"/>
          <w:sz w:val="24"/>
          <w:szCs w:val="28"/>
        </w:rPr>
        <w:t xml:space="preserve"> from the Story</w:t>
      </w:r>
    </w:p>
    <w:p w14:paraId="1DF24CBE" w14:textId="77777777" w:rsidR="004772D9" w:rsidRPr="004772D9" w:rsidRDefault="004772D9" w:rsidP="004772D9">
      <w:pPr>
        <w:pStyle w:val="acbfdd8b-e11b-4d36-88ff-6049b138f862"/>
      </w:pPr>
    </w:p>
    <w:p w14:paraId="7598E62C" w14:textId="64801A18" w:rsidR="00377907"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t>Swift</w:t>
      </w:r>
      <w:r w:rsidR="00874E49">
        <w:rPr>
          <w:rFonts w:ascii="Times New Roman" w:hAnsi="Times New Roman" w:cs="Times New Roman"/>
          <w:sz w:val="24"/>
        </w:rPr>
        <w:t>’</w:t>
      </w:r>
      <w:r w:rsidRPr="00384678">
        <w:rPr>
          <w:rFonts w:ascii="Times New Roman" w:hAnsi="Times New Roman" w:cs="Times New Roman"/>
          <w:sz w:val="24"/>
        </w:rPr>
        <w:t xml:space="preserve">s satirical </w:t>
      </w:r>
      <w:ins w:id="0" w:author="Lingqi Li" w:date="2024-05-07T16:12:00Z" w16du:dateUtc="2024-05-07T08:12:00Z">
        <w:r w:rsidR="00A72F8B">
          <w:rPr>
            <w:rFonts w:ascii="Times New Roman" w:hAnsi="Times New Roman" w:cs="Times New Roman" w:hint="eastAsia"/>
            <w:sz w:val="24"/>
          </w:rPr>
          <w:t xml:space="preserve">portrayal </w:t>
        </w:r>
      </w:ins>
      <w:del w:id="1" w:author="Lingqi Li" w:date="2024-05-07T16:11:00Z" w16du:dateUtc="2024-05-07T08:11:00Z">
        <w:r w:rsidRPr="00384678" w:rsidDel="00A72F8B">
          <w:rPr>
            <w:rFonts w:ascii="Times New Roman" w:hAnsi="Times New Roman" w:cs="Times New Roman"/>
            <w:sz w:val="24"/>
          </w:rPr>
          <w:delText xml:space="preserve">depiction </w:delText>
        </w:r>
      </w:del>
      <w:r w:rsidRPr="00384678">
        <w:rPr>
          <w:rFonts w:ascii="Times New Roman" w:hAnsi="Times New Roman" w:cs="Times New Roman"/>
          <w:sz w:val="24"/>
        </w:rPr>
        <w:t xml:space="preserve">of the </w:t>
      </w:r>
      <w:proofErr w:type="spellStart"/>
      <w:r w:rsidRPr="00384678">
        <w:rPr>
          <w:rFonts w:ascii="Times New Roman" w:hAnsi="Times New Roman" w:cs="Times New Roman"/>
          <w:sz w:val="24"/>
        </w:rPr>
        <w:t>Struldbruggs</w:t>
      </w:r>
      <w:proofErr w:type="spellEnd"/>
      <w:r w:rsidRPr="00384678">
        <w:rPr>
          <w:rFonts w:ascii="Times New Roman" w:hAnsi="Times New Roman" w:cs="Times New Roman"/>
          <w:sz w:val="24"/>
        </w:rPr>
        <w:t xml:space="preserve"> teaches us that living </w:t>
      </w:r>
      <w:r w:rsidRPr="00384678">
        <w:rPr>
          <w:rFonts w:ascii="Times New Roman" w:hAnsi="Times New Roman" w:cs="Times New Roman"/>
          <w:sz w:val="24"/>
        </w:rPr>
        <w:lastRenderedPageBreak/>
        <w:t xml:space="preserve">forever does not guarantee a meaningful life. As mortals </w:t>
      </w:r>
      <w:ins w:id="2" w:author="Lingqi Li" w:date="2024-05-07T16:12:00Z" w16du:dateUtc="2024-05-07T08:12:00Z">
        <w:r w:rsidR="00A72F8B" w:rsidRPr="00A72F8B">
          <w:rPr>
            <w:rFonts w:ascii="Times New Roman" w:hAnsi="Times New Roman" w:cs="Times New Roman"/>
            <w:sz w:val="24"/>
          </w:rPr>
          <w:t>untouched by the curse of immortality</w:t>
        </w:r>
        <w:r w:rsidR="00A72F8B">
          <w:rPr>
            <w:rFonts w:ascii="Times New Roman" w:hAnsi="Times New Roman" w:cs="Times New Roman" w:hint="eastAsia"/>
            <w:sz w:val="24"/>
          </w:rPr>
          <w:t xml:space="preserve"> </w:t>
        </w:r>
      </w:ins>
      <w:del w:id="3" w:author="Lingqi Li" w:date="2024-05-07T16:12:00Z" w16du:dateUtc="2024-05-07T08:12:00Z">
        <w:r w:rsidRPr="00384678" w:rsidDel="00A72F8B">
          <w:rPr>
            <w:rFonts w:ascii="Times New Roman" w:hAnsi="Times New Roman" w:cs="Times New Roman"/>
            <w:sz w:val="24"/>
          </w:rPr>
          <w:delText>who have not been cursed with</w:delText>
        </w:r>
      </w:del>
      <w:r w:rsidRPr="00384678">
        <w:rPr>
          <w:rFonts w:ascii="Times New Roman" w:hAnsi="Times New Roman" w:cs="Times New Roman"/>
          <w:sz w:val="24"/>
        </w:rPr>
        <w:t xml:space="preserve"> </w:t>
      </w:r>
      <w:proofErr w:type="spellStart"/>
      <w:r w:rsidRPr="00384678">
        <w:rPr>
          <w:rFonts w:ascii="Times New Roman" w:hAnsi="Times New Roman" w:cs="Times New Roman"/>
          <w:sz w:val="24"/>
        </w:rPr>
        <w:t>immortality</w:t>
      </w:r>
      <w:proofErr w:type="spellEnd"/>
      <w:r w:rsidRPr="00384678">
        <w:rPr>
          <w:rFonts w:ascii="Times New Roman" w:hAnsi="Times New Roman" w:cs="Times New Roman"/>
          <w:sz w:val="24"/>
        </w:rPr>
        <w:t xml:space="preserve">, we can </w:t>
      </w:r>
      <w:r w:rsidR="00D11304">
        <w:rPr>
          <w:rFonts w:ascii="Times New Roman" w:hAnsi="Times New Roman" w:cs="Times New Roman" w:hint="eastAsia"/>
          <w:sz w:val="24"/>
        </w:rPr>
        <w:t>learn</w:t>
      </w:r>
      <w:r w:rsidRPr="00384678">
        <w:rPr>
          <w:rFonts w:ascii="Times New Roman" w:hAnsi="Times New Roman" w:cs="Times New Roman"/>
          <w:sz w:val="24"/>
        </w:rPr>
        <w:t xml:space="preserve"> several </w:t>
      </w:r>
      <w:r w:rsidR="00D11304">
        <w:rPr>
          <w:rFonts w:ascii="Times New Roman" w:hAnsi="Times New Roman" w:cs="Times New Roman" w:hint="eastAsia"/>
          <w:sz w:val="24"/>
        </w:rPr>
        <w:t xml:space="preserve">valuable </w:t>
      </w:r>
      <w:r w:rsidRPr="00384678">
        <w:rPr>
          <w:rFonts w:ascii="Times New Roman" w:hAnsi="Times New Roman" w:cs="Times New Roman"/>
          <w:sz w:val="24"/>
        </w:rPr>
        <w:t xml:space="preserve">lessons to </w:t>
      </w:r>
      <w:r w:rsidR="00DC5393">
        <w:rPr>
          <w:rFonts w:ascii="Times New Roman" w:hAnsi="Times New Roman" w:cs="Times New Roman" w:hint="eastAsia"/>
          <w:sz w:val="24"/>
        </w:rPr>
        <w:t>enrich</w:t>
      </w:r>
      <w:r w:rsidRPr="00384678">
        <w:rPr>
          <w:rFonts w:ascii="Times New Roman" w:hAnsi="Times New Roman" w:cs="Times New Roman"/>
          <w:sz w:val="24"/>
        </w:rPr>
        <w:t xml:space="preserve"> our </w:t>
      </w:r>
      <w:r w:rsidR="00D11304">
        <w:rPr>
          <w:rFonts w:ascii="Times New Roman" w:hAnsi="Times New Roman" w:cs="Times New Roman" w:hint="eastAsia"/>
          <w:sz w:val="24"/>
        </w:rPr>
        <w:t>finite</w:t>
      </w:r>
      <w:r w:rsidRPr="00384678">
        <w:rPr>
          <w:rFonts w:ascii="Times New Roman" w:hAnsi="Times New Roman" w:cs="Times New Roman"/>
          <w:sz w:val="24"/>
        </w:rPr>
        <w:t xml:space="preserve"> lives</w:t>
      </w:r>
      <w:r w:rsidR="00DC5393">
        <w:rPr>
          <w:rFonts w:ascii="Times New Roman" w:hAnsi="Times New Roman" w:cs="Times New Roman" w:hint="eastAsia"/>
          <w:sz w:val="24"/>
        </w:rPr>
        <w:t>.</w:t>
      </w:r>
    </w:p>
    <w:p w14:paraId="32B73A63" w14:textId="4250D99C" w:rsidR="00AD64BB" w:rsidRPr="00AD64BB" w:rsidRDefault="00AD64BB" w:rsidP="00AD64BB">
      <w:pPr>
        <w:spacing w:line="480" w:lineRule="auto"/>
        <w:ind w:firstLineChars="200" w:firstLine="480"/>
        <w:jc w:val="left"/>
        <w:rPr>
          <w:rFonts w:ascii="Times New Roman" w:hAnsi="Times New Roman" w:cs="Times New Roman"/>
          <w:sz w:val="24"/>
        </w:rPr>
      </w:pPr>
      <w:r w:rsidRPr="00AD64BB">
        <w:rPr>
          <w:rFonts w:ascii="Times New Roman" w:hAnsi="Times New Roman" w:cs="Times New Roman"/>
          <w:sz w:val="24"/>
        </w:rPr>
        <w:t xml:space="preserve">Firstly, </w:t>
      </w:r>
      <w:ins w:id="4" w:author="Lingqi Li" w:date="2024-05-07T16:13:00Z" w16du:dateUtc="2024-05-07T08:13:00Z">
        <w:r w:rsidR="00A72F8B" w:rsidRPr="00A72F8B">
          <w:rPr>
            <w:rFonts w:ascii="Times New Roman" w:hAnsi="Times New Roman" w:cs="Times New Roman"/>
            <w:sz w:val="24"/>
          </w:rPr>
          <w:t>acknowledging</w:t>
        </w:r>
        <w:r w:rsidR="00A72F8B">
          <w:rPr>
            <w:rFonts w:ascii="Times New Roman" w:hAnsi="Times New Roman" w:cs="Times New Roman" w:hint="eastAsia"/>
            <w:sz w:val="24"/>
          </w:rPr>
          <w:t xml:space="preserve"> </w:t>
        </w:r>
      </w:ins>
      <w:del w:id="5" w:author="Lingqi Li" w:date="2024-05-07T16:13:00Z" w16du:dateUtc="2024-05-07T08:13:00Z">
        <w:r w:rsidRPr="00AD64BB" w:rsidDel="00A72F8B">
          <w:rPr>
            <w:rFonts w:ascii="Times New Roman" w:hAnsi="Times New Roman" w:cs="Times New Roman"/>
            <w:sz w:val="24"/>
          </w:rPr>
          <w:delText>recognizing</w:delText>
        </w:r>
      </w:del>
      <w:r w:rsidRPr="00AD64BB">
        <w:rPr>
          <w:rFonts w:ascii="Times New Roman" w:hAnsi="Times New Roman" w:cs="Times New Roman"/>
          <w:sz w:val="24"/>
        </w:rPr>
        <w:t xml:space="preserve"> death as an inevitable natural law can liberate us from fear, transforming it into a driving force that compels us to seek our own meaning in life. As Freud suggests, </w:t>
      </w:r>
      <w:r>
        <w:rPr>
          <w:rFonts w:ascii="Times New Roman" w:hAnsi="Times New Roman" w:cs="Times New Roman"/>
          <w:sz w:val="24"/>
        </w:rPr>
        <w:t>“</w:t>
      </w:r>
      <w:r w:rsidRPr="0049034D">
        <w:rPr>
          <w:rFonts w:ascii="Times New Roman" w:hAnsi="Times New Roman" w:cs="Times New Roman"/>
          <w:sz w:val="24"/>
        </w:rPr>
        <w:t>we are all ultimately in thrall to Thanatos, or the death drive</w:t>
      </w:r>
      <w:r>
        <w:rPr>
          <w:rFonts w:ascii="Times New Roman" w:hAnsi="Times New Roman" w:cs="Times New Roman" w:hint="eastAsia"/>
          <w:sz w:val="24"/>
        </w:rPr>
        <w:t>.</w:t>
      </w:r>
      <w:r>
        <w:rPr>
          <w:rFonts w:ascii="Times New Roman" w:hAnsi="Times New Roman" w:cs="Times New Roman"/>
          <w:sz w:val="24"/>
        </w:rPr>
        <w:t>”</w:t>
      </w:r>
      <w:r>
        <w:rPr>
          <w:rStyle w:val="a9"/>
          <w:rFonts w:ascii="Times New Roman" w:hAnsi="Times New Roman" w:cs="Times New Roman"/>
          <w:sz w:val="24"/>
        </w:rPr>
        <w:footnoteReference w:id="5"/>
      </w:r>
      <w:r w:rsidRPr="00AD64BB">
        <w:rPr>
          <w:rFonts w:ascii="Times New Roman" w:hAnsi="Times New Roman" w:cs="Times New Roman"/>
          <w:sz w:val="24"/>
        </w:rPr>
        <w:t xml:space="preserve"> Living with the awareness of mortality brings </w:t>
      </w:r>
      <w:r>
        <w:rPr>
          <w:rFonts w:ascii="Times New Roman" w:hAnsi="Times New Roman" w:cs="Times New Roman"/>
          <w:sz w:val="24"/>
        </w:rPr>
        <w:t>“</w:t>
      </w:r>
      <w:r w:rsidRPr="00AD64BB">
        <w:rPr>
          <w:rFonts w:ascii="Times New Roman" w:hAnsi="Times New Roman" w:cs="Times New Roman"/>
          <w:sz w:val="24"/>
        </w:rPr>
        <w:t xml:space="preserve">realism, irony, and truthfulness, </w:t>
      </w:r>
      <w:r w:rsidRPr="0049034D">
        <w:rPr>
          <w:rFonts w:ascii="Times New Roman" w:hAnsi="Times New Roman" w:cs="Times New Roman"/>
          <w:sz w:val="24"/>
        </w:rPr>
        <w:t xml:space="preserve">and </w:t>
      </w:r>
      <w:r w:rsidRPr="00AD64BB">
        <w:rPr>
          <w:rFonts w:ascii="Times New Roman" w:hAnsi="Times New Roman" w:cs="Times New Roman"/>
          <w:sz w:val="24"/>
        </w:rPr>
        <w:t>a chastening sense of our finitude and fragility.</w:t>
      </w:r>
      <w:r>
        <w:rPr>
          <w:rFonts w:ascii="Times New Roman" w:hAnsi="Times New Roman" w:cs="Times New Roman"/>
          <w:sz w:val="24"/>
        </w:rPr>
        <w:t>”</w:t>
      </w:r>
      <w:r w:rsidR="00176A68">
        <w:rPr>
          <w:rStyle w:val="a9"/>
          <w:rFonts w:ascii="Times New Roman" w:hAnsi="Times New Roman" w:cs="Times New Roman"/>
          <w:sz w:val="24"/>
        </w:rPr>
        <w:footnoteReference w:id="6"/>
      </w:r>
      <w:r w:rsidR="00BD378A" w:rsidRPr="00BD378A">
        <w:rPr>
          <w:rFonts w:ascii="Times New Roman" w:hAnsi="Times New Roman" w:cs="Times New Roman"/>
          <w:sz w:val="24"/>
        </w:rPr>
        <w:t>In this way, death adds depth and meaning to life, enriching it rather than stripping it of worth.</w:t>
      </w:r>
    </w:p>
    <w:p w14:paraId="322E270E" w14:textId="41A0F616" w:rsidR="00E961AA" w:rsidRDefault="00DC5393" w:rsidP="00E00F0F">
      <w:pPr>
        <w:spacing w:line="480" w:lineRule="auto"/>
        <w:ind w:firstLineChars="200" w:firstLine="480"/>
        <w:jc w:val="left"/>
        <w:rPr>
          <w:rFonts w:ascii="Times New Roman" w:hAnsi="Times New Roman" w:cs="Times New Roman"/>
          <w:sz w:val="24"/>
        </w:rPr>
      </w:pPr>
      <w:r w:rsidRPr="00DC5393">
        <w:rPr>
          <w:rFonts w:ascii="Times New Roman" w:hAnsi="Times New Roman" w:cs="Times New Roman"/>
          <w:sz w:val="24"/>
        </w:rPr>
        <w:t xml:space="preserve">Second, </w:t>
      </w:r>
      <w:ins w:id="6" w:author="Lingqi Li" w:date="2024-05-07T16:14:00Z" w16du:dateUtc="2024-05-07T08:14:00Z">
        <w:r w:rsidR="00A72F8B" w:rsidRPr="00A72F8B">
          <w:rPr>
            <w:rFonts w:ascii="Times New Roman" w:hAnsi="Times New Roman" w:cs="Times New Roman"/>
            <w:sz w:val="24"/>
          </w:rPr>
          <w:t>cherishing</w:t>
        </w:r>
        <w:r w:rsidR="00A72F8B">
          <w:rPr>
            <w:rFonts w:ascii="Times New Roman" w:hAnsi="Times New Roman" w:cs="Times New Roman" w:hint="eastAsia"/>
            <w:sz w:val="24"/>
          </w:rPr>
          <w:t xml:space="preserve"> </w:t>
        </w:r>
      </w:ins>
      <w:del w:id="7" w:author="Lingqi Li" w:date="2024-05-07T16:14:00Z" w16du:dateUtc="2024-05-07T08:14:00Z">
        <w:r w:rsidRPr="00DC5393" w:rsidDel="00A72F8B">
          <w:rPr>
            <w:rFonts w:ascii="Times New Roman" w:hAnsi="Times New Roman" w:cs="Times New Roman"/>
            <w:sz w:val="24"/>
          </w:rPr>
          <w:delText>valuing</w:delText>
        </w:r>
      </w:del>
      <w:r w:rsidRPr="00DC5393">
        <w:rPr>
          <w:rFonts w:ascii="Times New Roman" w:hAnsi="Times New Roman" w:cs="Times New Roman"/>
          <w:sz w:val="24"/>
        </w:rPr>
        <w:t xml:space="preserve"> the present helps us fully </w:t>
      </w:r>
      <w:ins w:id="8" w:author="Lingqi Li" w:date="2024-05-07T16:14:00Z" w16du:dateUtc="2024-05-07T08:14:00Z">
        <w:r w:rsidR="00A72F8B" w:rsidRPr="00A72F8B">
          <w:rPr>
            <w:rFonts w:ascii="Times New Roman" w:hAnsi="Times New Roman" w:cs="Times New Roman"/>
            <w:sz w:val="24"/>
          </w:rPr>
          <w:t>embrace happiness within the brevity of our lives</w:t>
        </w:r>
        <w:r w:rsidR="00A72F8B">
          <w:rPr>
            <w:rFonts w:ascii="Times New Roman" w:hAnsi="Times New Roman" w:cs="Times New Roman" w:hint="eastAsia"/>
            <w:sz w:val="24"/>
          </w:rPr>
          <w:t xml:space="preserve"> </w:t>
        </w:r>
      </w:ins>
      <w:del w:id="9" w:author="Lingqi Li" w:date="2024-05-07T16:14:00Z" w16du:dateUtc="2024-05-07T08:14:00Z">
        <w:r w:rsidRPr="00DC5393" w:rsidDel="00A72F8B">
          <w:rPr>
            <w:rFonts w:ascii="Times New Roman" w:hAnsi="Times New Roman" w:cs="Times New Roman"/>
            <w:sz w:val="24"/>
          </w:rPr>
          <w:delText>experience happiness in our short lives</w:delText>
        </w:r>
      </w:del>
      <w:r w:rsidRPr="00DC5393">
        <w:rPr>
          <w:rFonts w:ascii="Times New Roman" w:hAnsi="Times New Roman" w:cs="Times New Roman"/>
          <w:sz w:val="24"/>
        </w:rPr>
        <w:t xml:space="preserve">. </w:t>
      </w:r>
      <w:r w:rsidR="00E961AA" w:rsidRPr="00DC5393">
        <w:rPr>
          <w:rFonts w:ascii="Times New Roman" w:hAnsi="Times New Roman" w:cs="Times New Roman"/>
          <w:sz w:val="24"/>
        </w:rPr>
        <w:t>The Struldbruggs, despised and isolated, trapped within their suffering</w:t>
      </w:r>
      <w:r w:rsidRPr="00DC5393">
        <w:rPr>
          <w:rFonts w:ascii="Times New Roman" w:hAnsi="Times New Roman" w:cs="Times New Roman"/>
          <w:sz w:val="24"/>
        </w:rPr>
        <w:t xml:space="preserve">, were unable to enjoy their seemingly endless days. By contrast, we can seize the present by pursuing wisdom, cultivating creativity, and savoring the joy of each day. </w:t>
      </w:r>
      <w:r w:rsidR="00E961AA">
        <w:rPr>
          <w:rFonts w:ascii="Times New Roman" w:hAnsi="Times New Roman" w:cs="Times New Roman" w:hint="eastAsia"/>
          <w:sz w:val="24"/>
        </w:rPr>
        <w:t>W</w:t>
      </w:r>
      <w:r w:rsidRPr="00DC5393">
        <w:rPr>
          <w:rFonts w:ascii="Times New Roman" w:hAnsi="Times New Roman" w:cs="Times New Roman"/>
          <w:sz w:val="24"/>
        </w:rPr>
        <w:t xml:space="preserve">hether through enjoying simple pleasures like </w:t>
      </w:r>
      <w:r w:rsidR="00E961AA">
        <w:rPr>
          <w:rFonts w:ascii="Times New Roman" w:hAnsi="Times New Roman" w:cs="Times New Roman" w:hint="eastAsia"/>
          <w:sz w:val="24"/>
        </w:rPr>
        <w:t xml:space="preserve">lying on the grass in a warm, sunny afternoon </w:t>
      </w:r>
      <w:r w:rsidRPr="00DC5393">
        <w:rPr>
          <w:rFonts w:ascii="Times New Roman" w:hAnsi="Times New Roman" w:cs="Times New Roman"/>
          <w:sz w:val="24"/>
        </w:rPr>
        <w:t xml:space="preserve">or engaging deeply in a project, allows </w:t>
      </w:r>
      <w:r w:rsidR="0049034D">
        <w:rPr>
          <w:rFonts w:ascii="Times New Roman" w:hAnsi="Times New Roman" w:cs="Times New Roman" w:hint="eastAsia"/>
          <w:sz w:val="24"/>
        </w:rPr>
        <w:t>us</w:t>
      </w:r>
      <w:r w:rsidRPr="00DC5393">
        <w:rPr>
          <w:rFonts w:ascii="Times New Roman" w:hAnsi="Times New Roman" w:cs="Times New Roman"/>
          <w:sz w:val="24"/>
        </w:rPr>
        <w:t xml:space="preserve"> to find fulfillment regardless of life</w:t>
      </w:r>
      <w:r w:rsidR="0049034D">
        <w:rPr>
          <w:rFonts w:ascii="Times New Roman" w:hAnsi="Times New Roman" w:cs="Times New Roman"/>
          <w:sz w:val="24"/>
        </w:rPr>
        <w:t>’</w:t>
      </w:r>
      <w:r w:rsidRPr="00DC5393">
        <w:rPr>
          <w:rFonts w:ascii="Times New Roman" w:hAnsi="Times New Roman" w:cs="Times New Roman"/>
          <w:sz w:val="24"/>
        </w:rPr>
        <w:t>s fleeting nature.</w:t>
      </w:r>
    </w:p>
    <w:p w14:paraId="55F104BC" w14:textId="5B39AC47" w:rsidR="00C06E70" w:rsidRDefault="00C06E70" w:rsidP="002D5555">
      <w:pPr>
        <w:spacing w:line="480" w:lineRule="auto"/>
        <w:ind w:firstLineChars="200" w:firstLine="480"/>
        <w:jc w:val="left"/>
        <w:rPr>
          <w:rFonts w:ascii="Times New Roman" w:hAnsi="Times New Roman" w:cs="Times New Roman"/>
          <w:sz w:val="24"/>
        </w:rPr>
      </w:pPr>
      <w:r w:rsidRPr="00C06E70">
        <w:rPr>
          <w:rFonts w:ascii="Times New Roman" w:hAnsi="Times New Roman" w:cs="Times New Roman"/>
          <w:sz w:val="24"/>
        </w:rPr>
        <w:t xml:space="preserve">Furthermore, death starkly reveals our limitations, showing us that living well requires aligning our needs with those of others. </w:t>
      </w:r>
      <w:del w:id="10" w:author="Lingqi Li" w:date="2024-05-07T16:15:00Z" w16du:dateUtc="2024-05-07T08:15:00Z">
        <w:r w:rsidR="00F77299" w:rsidDel="00A72F8B">
          <w:rPr>
            <w:rFonts w:ascii="Times New Roman" w:hAnsi="Times New Roman" w:cs="Times New Roman" w:hint="eastAsia"/>
            <w:sz w:val="24"/>
          </w:rPr>
          <w:delText>W</w:delText>
        </w:r>
        <w:r w:rsidRPr="00C06E70" w:rsidDel="00A72F8B">
          <w:rPr>
            <w:rFonts w:ascii="Times New Roman" w:hAnsi="Times New Roman" w:cs="Times New Roman"/>
            <w:sz w:val="24"/>
          </w:rPr>
          <w:delText>hether by listening attentively to a friend</w:delText>
        </w:r>
        <w:r w:rsidR="00CE0DCB" w:rsidDel="00A72F8B">
          <w:rPr>
            <w:rFonts w:ascii="Times New Roman" w:hAnsi="Times New Roman" w:cs="Times New Roman"/>
            <w:sz w:val="24"/>
          </w:rPr>
          <w:delText>’</w:delText>
        </w:r>
        <w:r w:rsidRPr="00C06E70" w:rsidDel="00A72F8B">
          <w:rPr>
            <w:rFonts w:ascii="Times New Roman" w:hAnsi="Times New Roman" w:cs="Times New Roman"/>
            <w:sz w:val="24"/>
          </w:rPr>
          <w:delText xml:space="preserve">s concerns or volunteering for a cause we believe in, we find fulfillment by </w:delText>
        </w:r>
        <w:r w:rsidRPr="00C06E70" w:rsidDel="00A72F8B">
          <w:rPr>
            <w:rFonts w:ascii="Times New Roman" w:hAnsi="Times New Roman" w:cs="Times New Roman"/>
            <w:sz w:val="24"/>
          </w:rPr>
          <w:lastRenderedPageBreak/>
          <w:delText>fostering reciprocal bonds, offering compassion, and practicing humility in our daily interactions. By doing so, we create a purposeful life that transcends mere personal pursuits.</w:delText>
        </w:r>
      </w:del>
      <w:ins w:id="11" w:author="Lingqi Li" w:date="2024-05-07T16:15:00Z" w16du:dateUtc="2024-05-07T08:15:00Z">
        <w:r w:rsidR="00A72F8B" w:rsidRPr="00A72F8B">
          <w:t xml:space="preserve"> </w:t>
        </w:r>
        <w:r w:rsidR="00A72F8B">
          <w:rPr>
            <w:rFonts w:hint="eastAsia"/>
          </w:rPr>
          <w:t xml:space="preserve"> </w:t>
        </w:r>
        <w:r w:rsidR="00A72F8B" w:rsidRPr="00A72F8B">
          <w:rPr>
            <w:rFonts w:ascii="Times New Roman" w:hAnsi="Times New Roman" w:cs="Times New Roman"/>
            <w:sz w:val="24"/>
          </w:rPr>
          <w:t>Through attentive listening, compassionate acts, and humble interactions, we foster reciprocal relationships that transcend individual pursuits, thus imbuing life with purpose and significance.</w:t>
        </w:r>
      </w:ins>
    </w:p>
    <w:p w14:paraId="363EA6BA" w14:textId="6AD628C8" w:rsidR="00384678" w:rsidRPr="00384678"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t xml:space="preserve">In conclusion, Swift’s depiction of the Struldbruggs in </w:t>
      </w:r>
      <w:r w:rsidRPr="00384678">
        <w:rPr>
          <w:rFonts w:ascii="Times New Roman" w:hAnsi="Times New Roman" w:cs="Times New Roman"/>
          <w:i/>
          <w:iCs/>
          <w:sz w:val="24"/>
        </w:rPr>
        <w:t>Gulliver</w:t>
      </w:r>
      <w:r>
        <w:rPr>
          <w:rFonts w:ascii="Times New Roman" w:hAnsi="Times New Roman" w:cs="Times New Roman"/>
          <w:i/>
          <w:iCs/>
          <w:sz w:val="24"/>
        </w:rPr>
        <w:t>’</w:t>
      </w:r>
      <w:r w:rsidRPr="00384678">
        <w:rPr>
          <w:rFonts w:ascii="Times New Roman" w:hAnsi="Times New Roman" w:cs="Times New Roman"/>
          <w:i/>
          <w:iCs/>
          <w:sz w:val="24"/>
        </w:rPr>
        <w:t>s Travels</w:t>
      </w:r>
      <w:r w:rsidRPr="00384678">
        <w:rPr>
          <w:rFonts w:ascii="Times New Roman" w:hAnsi="Times New Roman" w:cs="Times New Roman"/>
          <w:sz w:val="24"/>
        </w:rPr>
        <w:t xml:space="preserve"> </w:t>
      </w:r>
      <w:ins w:id="12" w:author="Lingqi Li" w:date="2024-05-07T16:16:00Z" w16du:dateUtc="2024-05-07T08:16:00Z">
        <w:r w:rsidR="00A72F8B" w:rsidRPr="00A72F8B">
          <w:rPr>
            <w:rFonts w:ascii="Times New Roman" w:hAnsi="Times New Roman" w:cs="Times New Roman"/>
            <w:sz w:val="24"/>
          </w:rPr>
          <w:t>underscores</w:t>
        </w:r>
        <w:r w:rsidR="00A72F8B" w:rsidRPr="00A72F8B" w:rsidDel="00A72F8B">
          <w:rPr>
            <w:rFonts w:ascii="Times New Roman" w:hAnsi="Times New Roman" w:cs="Times New Roman" w:hint="eastAsia"/>
            <w:sz w:val="24"/>
          </w:rPr>
          <w:t xml:space="preserve"> </w:t>
        </w:r>
        <w:r w:rsidR="00A72F8B" w:rsidRPr="00A72F8B">
          <w:rPr>
            <w:rFonts w:ascii="Times New Roman" w:hAnsi="Times New Roman" w:cs="Times New Roman"/>
            <w:sz w:val="24"/>
          </w:rPr>
          <w:t>futility of pursuing immortality</w:t>
        </w:r>
        <w:r w:rsidR="00A72F8B">
          <w:rPr>
            <w:rFonts w:ascii="Times New Roman" w:hAnsi="Times New Roman" w:cs="Times New Roman" w:hint="eastAsia"/>
            <w:sz w:val="24"/>
          </w:rPr>
          <w:t xml:space="preserve">. </w:t>
        </w:r>
      </w:ins>
      <w:del w:id="13" w:author="Lingqi Li" w:date="2024-05-07T16:15:00Z" w16du:dateUtc="2024-05-07T08:15:00Z">
        <w:r w:rsidR="00DC5393" w:rsidDel="00A72F8B">
          <w:rPr>
            <w:rFonts w:ascii="Times New Roman" w:hAnsi="Times New Roman" w:cs="Times New Roman" w:hint="eastAsia"/>
            <w:sz w:val="24"/>
          </w:rPr>
          <w:delText>shows</w:delText>
        </w:r>
        <w:r w:rsidRPr="00384678" w:rsidDel="00A72F8B">
          <w:rPr>
            <w:rFonts w:ascii="Times New Roman" w:hAnsi="Times New Roman" w:cs="Times New Roman"/>
            <w:sz w:val="24"/>
          </w:rPr>
          <w:delText xml:space="preserve"> </w:delText>
        </w:r>
      </w:del>
      <w:del w:id="14" w:author="Lingqi Li" w:date="2024-05-07T16:16:00Z" w16du:dateUtc="2024-05-07T08:16:00Z">
        <w:r w:rsidRPr="00384678" w:rsidDel="00A72F8B">
          <w:rPr>
            <w:rFonts w:ascii="Times New Roman" w:hAnsi="Times New Roman" w:cs="Times New Roman"/>
            <w:sz w:val="24"/>
          </w:rPr>
          <w:delText xml:space="preserve">that </w:delText>
        </w:r>
        <w:r w:rsidR="00C926DF" w:rsidDel="00A72F8B">
          <w:rPr>
            <w:rFonts w:ascii="Times New Roman" w:hAnsi="Times New Roman" w:cs="Times New Roman" w:hint="eastAsia"/>
            <w:sz w:val="24"/>
          </w:rPr>
          <w:delText>the pursuit</w:delText>
        </w:r>
        <w:r w:rsidRPr="00384678" w:rsidDel="00A72F8B">
          <w:rPr>
            <w:rFonts w:ascii="Times New Roman" w:hAnsi="Times New Roman" w:cs="Times New Roman"/>
            <w:sz w:val="24"/>
          </w:rPr>
          <w:delText xml:space="preserve"> for immortality is a fruitless endeavor.</w:delText>
        </w:r>
      </w:del>
      <w:r w:rsidRPr="00384678">
        <w:rPr>
          <w:rFonts w:ascii="Times New Roman" w:hAnsi="Times New Roman" w:cs="Times New Roman"/>
          <w:sz w:val="24"/>
        </w:rPr>
        <w:t xml:space="preserve"> Instead, we should </w:t>
      </w:r>
      <w:ins w:id="15" w:author="Lingqi Li" w:date="2024-05-07T16:16:00Z" w16du:dateUtc="2024-05-07T08:16:00Z">
        <w:r w:rsidR="00A72F8B" w:rsidRPr="00A72F8B">
          <w:rPr>
            <w:rFonts w:ascii="Times New Roman" w:hAnsi="Times New Roman" w:cs="Times New Roman"/>
            <w:sz w:val="24"/>
          </w:rPr>
          <w:t>embrace the natural cycle of life and derive meaning from the moments we are granted.</w:t>
        </w:r>
        <w:r w:rsidR="00A72F8B">
          <w:rPr>
            <w:rFonts w:ascii="Times New Roman" w:hAnsi="Times New Roman" w:cs="Times New Roman" w:hint="eastAsia"/>
            <w:sz w:val="24"/>
          </w:rPr>
          <w:t xml:space="preserve"> </w:t>
        </w:r>
      </w:ins>
      <w:del w:id="16" w:author="Lingqi Li" w:date="2024-05-07T16:16:00Z" w16du:dateUtc="2024-05-07T08:16:00Z">
        <w:r w:rsidRPr="00384678" w:rsidDel="00A72F8B">
          <w:rPr>
            <w:rFonts w:ascii="Times New Roman" w:hAnsi="Times New Roman" w:cs="Times New Roman"/>
            <w:sz w:val="24"/>
          </w:rPr>
          <w:delText>cherish the natural course of life and find meaning in the moments we have</w:delText>
        </w:r>
      </w:del>
      <w:r w:rsidRPr="00384678">
        <w:rPr>
          <w:rFonts w:ascii="Times New Roman" w:hAnsi="Times New Roman" w:cs="Times New Roman"/>
          <w:sz w:val="24"/>
        </w:rPr>
        <w:t>.</w:t>
      </w:r>
    </w:p>
    <w:p w14:paraId="2B352A42" w14:textId="140F7A87" w:rsidR="00821486" w:rsidRDefault="00821486" w:rsidP="00DE2984">
      <w:pPr>
        <w:widowControl/>
        <w:spacing w:line="480" w:lineRule="auto"/>
        <w:jc w:val="left"/>
      </w:pPr>
      <w:r>
        <w:br w:type="page"/>
      </w:r>
    </w:p>
    <w:p w14:paraId="5EA604DD" w14:textId="243E982D" w:rsidR="00DE2984" w:rsidRPr="00DE2984" w:rsidRDefault="00DE2984" w:rsidP="00DE2984">
      <w:pPr>
        <w:spacing w:line="480" w:lineRule="auto"/>
        <w:jc w:val="center"/>
        <w:rPr>
          <w:rFonts w:ascii="Times New Roman" w:hAnsi="Times New Roman" w:cs="Times New Roman"/>
          <w:color w:val="333333"/>
          <w:sz w:val="24"/>
          <w:szCs w:val="24"/>
          <w:shd w:val="clear" w:color="auto" w:fill="FFFFFF"/>
        </w:rPr>
      </w:pPr>
      <w:r w:rsidRPr="00DE2984">
        <w:rPr>
          <w:rFonts w:ascii="Times New Roman" w:hAnsi="Times New Roman" w:cs="Times New Roman"/>
          <w:color w:val="333333"/>
          <w:sz w:val="24"/>
          <w:szCs w:val="24"/>
          <w:shd w:val="clear" w:color="auto" w:fill="FFFFFF"/>
        </w:rPr>
        <w:lastRenderedPageBreak/>
        <w:t>Bibliography</w:t>
      </w:r>
    </w:p>
    <w:p w14:paraId="77ED557F" w14:textId="77777777" w:rsidR="00924A02" w:rsidRDefault="00924A02" w:rsidP="00924A02">
      <w:pPr>
        <w:spacing w:line="480" w:lineRule="auto"/>
        <w:jc w:val="left"/>
        <w:rPr>
          <w:rFonts w:ascii="Open Sans" w:hAnsi="Open Sans" w:cs="Open Sans"/>
          <w:color w:val="333333"/>
          <w:szCs w:val="21"/>
          <w:shd w:val="clear" w:color="auto" w:fill="FFFFFF"/>
        </w:rPr>
      </w:pPr>
    </w:p>
    <w:p w14:paraId="66F5E1B2" w14:textId="77777777" w:rsidR="00924A02" w:rsidRPr="00A72F8B" w:rsidRDefault="00924A02" w:rsidP="00924A02">
      <w:pPr>
        <w:spacing w:line="480" w:lineRule="auto"/>
        <w:ind w:left="480" w:hangingChars="200" w:hanging="480"/>
        <w:jc w:val="left"/>
        <w:rPr>
          <w:rFonts w:ascii="Times New Roman" w:eastAsia="宋体" w:hAnsi="Times New Roman" w:cs="Times New Roman"/>
          <w:kern w:val="0"/>
          <w:sz w:val="24"/>
          <w:szCs w:val="24"/>
          <w:lang w:val="es-ES"/>
          <w14:ligatures w14:val="none"/>
        </w:rPr>
      </w:pPr>
      <w:r w:rsidRPr="00C72858">
        <w:rPr>
          <w:rFonts w:ascii="Times New Roman" w:eastAsia="宋体" w:hAnsi="Times New Roman" w:cs="Times New Roman"/>
          <w:kern w:val="0"/>
          <w:sz w:val="24"/>
          <w:szCs w:val="24"/>
          <w14:ligatures w14:val="none"/>
        </w:rPr>
        <w:t xml:space="preserve">Barroll, J. Leeds. “Gulliver and the Struldbruggs.” </w:t>
      </w:r>
      <w:r w:rsidRPr="00A72F8B">
        <w:rPr>
          <w:rFonts w:ascii="Times New Roman" w:eastAsia="宋体" w:hAnsi="Times New Roman" w:cs="Times New Roman"/>
          <w:i/>
          <w:iCs/>
          <w:kern w:val="0"/>
          <w:sz w:val="24"/>
          <w:szCs w:val="24"/>
          <w:lang w:val="es-ES"/>
          <w14:ligatures w14:val="none"/>
        </w:rPr>
        <w:t>PMLA</w:t>
      </w:r>
      <w:r w:rsidRPr="00A72F8B">
        <w:rPr>
          <w:rFonts w:ascii="Times New Roman" w:eastAsia="宋体" w:hAnsi="Times New Roman" w:cs="Times New Roman"/>
          <w:kern w:val="0"/>
          <w:sz w:val="24"/>
          <w:szCs w:val="24"/>
          <w:lang w:val="es-ES"/>
          <w14:ligatures w14:val="none"/>
        </w:rPr>
        <w:t xml:space="preserve"> 73, no. 1 (1958): 43–50. </w:t>
      </w:r>
      <w:hyperlink r:id="rId8" w:history="1">
        <w:r w:rsidRPr="00A72F8B">
          <w:rPr>
            <w:rStyle w:val="aa"/>
            <w:rFonts w:ascii="Times New Roman" w:eastAsia="宋体" w:hAnsi="Times New Roman" w:cs="Times New Roman"/>
            <w:kern w:val="0"/>
            <w:sz w:val="24"/>
            <w:szCs w:val="24"/>
            <w:lang w:val="es-ES"/>
            <w14:ligatures w14:val="none"/>
          </w:rPr>
          <w:t>https://doi.org/10.2307/460274</w:t>
        </w:r>
      </w:hyperlink>
      <w:r w:rsidRPr="00A72F8B">
        <w:rPr>
          <w:rFonts w:ascii="Times New Roman" w:eastAsia="宋体" w:hAnsi="Times New Roman" w:cs="Times New Roman"/>
          <w:kern w:val="0"/>
          <w:sz w:val="24"/>
          <w:szCs w:val="24"/>
          <w:lang w:val="es-ES"/>
          <w14:ligatures w14:val="none"/>
        </w:rPr>
        <w:t>.</w:t>
      </w:r>
    </w:p>
    <w:p w14:paraId="700D79D2" w14:textId="77777777" w:rsidR="00710766" w:rsidRPr="00A72F8B" w:rsidRDefault="00710766" w:rsidP="00924A02">
      <w:pPr>
        <w:spacing w:line="480" w:lineRule="auto"/>
        <w:ind w:left="480" w:hangingChars="200" w:hanging="480"/>
        <w:jc w:val="left"/>
        <w:rPr>
          <w:rFonts w:ascii="Times New Roman" w:eastAsia="宋体" w:hAnsi="Times New Roman" w:cs="Times New Roman"/>
          <w:kern w:val="0"/>
          <w:sz w:val="24"/>
          <w:szCs w:val="24"/>
          <w:lang w:val="es-ES"/>
          <w14:ligatures w14:val="none"/>
        </w:rPr>
      </w:pPr>
    </w:p>
    <w:p w14:paraId="754DB303" w14:textId="77777777" w:rsidR="00710766" w:rsidRPr="006E6EF1" w:rsidRDefault="00710766" w:rsidP="00710766">
      <w:pPr>
        <w:spacing w:line="480" w:lineRule="auto"/>
        <w:ind w:left="480" w:hangingChars="200" w:hanging="480"/>
        <w:jc w:val="left"/>
        <w:rPr>
          <w:rFonts w:ascii="Times New Roman" w:hAnsi="Times New Roman" w:cs="Times New Roman"/>
          <w:color w:val="333333"/>
          <w:sz w:val="24"/>
          <w:szCs w:val="24"/>
          <w:shd w:val="clear" w:color="auto" w:fill="FFFFFF"/>
        </w:rPr>
      </w:pPr>
      <w:r w:rsidRPr="00710766">
        <w:rPr>
          <w:rFonts w:ascii="Times New Roman" w:hAnsi="Times New Roman" w:cs="Times New Roman"/>
          <w:color w:val="333333"/>
          <w:sz w:val="24"/>
          <w:szCs w:val="24"/>
          <w:shd w:val="clear" w:color="auto" w:fill="FFFFFF"/>
        </w:rPr>
        <w:t xml:space="preserve">Eagleton, Terry. </w:t>
      </w:r>
      <w:r w:rsidRPr="00710766">
        <w:rPr>
          <w:rFonts w:ascii="Times New Roman" w:hAnsi="Times New Roman" w:cs="Times New Roman"/>
          <w:i/>
          <w:iCs/>
          <w:color w:val="333333"/>
          <w:sz w:val="24"/>
          <w:szCs w:val="24"/>
          <w:shd w:val="clear" w:color="auto" w:fill="FFFFFF"/>
        </w:rPr>
        <w:t>The Meaning of Life: A Very Short Introduction</w:t>
      </w:r>
      <w:r w:rsidRPr="00710766">
        <w:rPr>
          <w:rFonts w:ascii="Times New Roman" w:hAnsi="Times New Roman" w:cs="Times New Roman"/>
          <w:color w:val="333333"/>
          <w:sz w:val="24"/>
          <w:szCs w:val="24"/>
          <w:shd w:val="clear" w:color="auto" w:fill="FFFFFF"/>
        </w:rPr>
        <w:t>. 1st edition. Oxford: Oxford University Press, 2008.</w:t>
      </w:r>
    </w:p>
    <w:p w14:paraId="27D785D5" w14:textId="77777777" w:rsidR="00924A02"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p>
    <w:p w14:paraId="12361147" w14:textId="77777777" w:rsidR="00924A02" w:rsidRPr="00451695"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r w:rsidRPr="00451695">
        <w:rPr>
          <w:rFonts w:ascii="Times New Roman" w:eastAsia="宋体" w:hAnsi="Times New Roman" w:cs="Times New Roman"/>
          <w:kern w:val="0"/>
          <w:sz w:val="24"/>
          <w:szCs w:val="24"/>
          <w14:ligatures w14:val="none"/>
        </w:rPr>
        <w:t>Radner, John B. “The Struldbruggs, the Houyhnhnms, and the Good Life.” SEL Studies in English Literature, 1500-1900 17, no. 3 (1977): 419–33. doi:10.2307/450076.</w:t>
      </w:r>
    </w:p>
    <w:p w14:paraId="2F76A489" w14:textId="77777777" w:rsidR="00DE2984" w:rsidRPr="00924A02" w:rsidRDefault="00DE2984" w:rsidP="00DE2984">
      <w:pPr>
        <w:spacing w:line="480" w:lineRule="auto"/>
        <w:jc w:val="left"/>
        <w:rPr>
          <w:rFonts w:ascii="Open Sans" w:hAnsi="Open Sans" w:cs="Open Sans"/>
          <w:color w:val="333333"/>
          <w:szCs w:val="21"/>
          <w:shd w:val="clear" w:color="auto" w:fill="FFFFFF"/>
        </w:rPr>
      </w:pPr>
    </w:p>
    <w:p w14:paraId="1B8C1F22" w14:textId="090F1530" w:rsidR="00710766" w:rsidRPr="006E6EF1" w:rsidRDefault="00D24D17" w:rsidP="00D24D17">
      <w:pPr>
        <w:spacing w:line="480" w:lineRule="auto"/>
        <w:ind w:left="480" w:hangingChars="200" w:hanging="480"/>
        <w:jc w:val="left"/>
        <w:rPr>
          <w:rFonts w:ascii="Times New Roman" w:hAnsi="Times New Roman" w:cs="Times New Roman"/>
          <w:color w:val="333333"/>
          <w:sz w:val="24"/>
          <w:szCs w:val="24"/>
          <w:shd w:val="clear" w:color="auto" w:fill="FFFFFF"/>
        </w:rPr>
      </w:pPr>
      <w:r w:rsidRPr="00D24D17">
        <w:rPr>
          <w:rFonts w:ascii="Times New Roman" w:hAnsi="Times New Roman" w:cs="Times New Roman"/>
          <w:color w:val="333333"/>
          <w:sz w:val="24"/>
          <w:szCs w:val="24"/>
          <w:shd w:val="clear" w:color="auto" w:fill="FFFFFF"/>
        </w:rPr>
        <w:t xml:space="preserve">Swift, Jonathan. </w:t>
      </w:r>
      <w:r w:rsidRPr="00D24D17">
        <w:rPr>
          <w:rFonts w:ascii="Times New Roman" w:hAnsi="Times New Roman" w:cs="Times New Roman"/>
          <w:i/>
          <w:iCs/>
          <w:color w:val="333333"/>
          <w:sz w:val="24"/>
          <w:szCs w:val="24"/>
          <w:shd w:val="clear" w:color="auto" w:fill="FFFFFF"/>
        </w:rPr>
        <w:t>Travels into Several Remote Nations of the World. In Four Parts. By Lemuel Gulliver, First a Surgeon, and then a Captain of Several Ships</w:t>
      </w:r>
      <w:r w:rsidRPr="00D24D17">
        <w:rPr>
          <w:rFonts w:ascii="Times New Roman" w:hAnsi="Times New Roman" w:cs="Times New Roman"/>
          <w:color w:val="333333"/>
          <w:sz w:val="24"/>
          <w:szCs w:val="24"/>
          <w:shd w:val="clear" w:color="auto" w:fill="FFFFFF"/>
        </w:rPr>
        <w:t>, vol. 2. London: Printed for Benj. Motte, 1726. Eighteenth Century Collections Online. (Accessed May 4, 2024).</w:t>
      </w:r>
    </w:p>
    <w:sectPr w:rsidR="00710766" w:rsidRPr="006E6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FEC6A" w14:textId="77777777" w:rsidR="00C36291" w:rsidRDefault="00C36291" w:rsidP="00995EF8">
      <w:r>
        <w:separator/>
      </w:r>
    </w:p>
  </w:endnote>
  <w:endnote w:type="continuationSeparator" w:id="0">
    <w:p w14:paraId="02A8D4E8" w14:textId="77777777" w:rsidR="00C36291" w:rsidRDefault="00C36291" w:rsidP="0099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EDA29" w14:textId="77777777" w:rsidR="00C36291" w:rsidRDefault="00C36291" w:rsidP="00995EF8">
      <w:r>
        <w:separator/>
      </w:r>
    </w:p>
  </w:footnote>
  <w:footnote w:type="continuationSeparator" w:id="0">
    <w:p w14:paraId="09C31A00" w14:textId="77777777" w:rsidR="00C36291" w:rsidRDefault="00C36291" w:rsidP="00995EF8">
      <w:r>
        <w:continuationSeparator/>
      </w:r>
    </w:p>
  </w:footnote>
  <w:footnote w:id="1">
    <w:p w14:paraId="436CDE1E" w14:textId="1537DA0B" w:rsidR="00995EF8" w:rsidRPr="004C65E9" w:rsidRDefault="00995EF8" w:rsidP="00924C16">
      <w:pPr>
        <w:ind w:firstLineChars="200" w:firstLine="400"/>
        <w:jc w:val="left"/>
        <w:rPr>
          <w:rFonts w:ascii="Times New Roman" w:hAnsi="Times New Roman" w:cs="Times New Roman"/>
          <w:color w:val="333333"/>
          <w:sz w:val="20"/>
          <w:szCs w:val="20"/>
          <w:shd w:val="clear" w:color="auto" w:fill="FFFFFF"/>
        </w:rPr>
      </w:pPr>
      <w:r w:rsidRPr="004C65E9">
        <w:rPr>
          <w:rStyle w:val="a9"/>
          <w:rFonts w:ascii="Times New Roman" w:hAnsi="Times New Roman" w:cs="Times New Roman"/>
          <w:sz w:val="20"/>
          <w:szCs w:val="20"/>
        </w:rPr>
        <w:footnoteRef/>
      </w:r>
      <w:r w:rsidRPr="004C65E9">
        <w:rPr>
          <w:rFonts w:ascii="Times New Roman" w:hAnsi="Times New Roman" w:cs="Times New Roman"/>
          <w:sz w:val="20"/>
          <w:szCs w:val="20"/>
        </w:rPr>
        <w:t xml:space="preserve"> </w:t>
      </w:r>
      <w:r w:rsidRPr="004C65E9">
        <w:rPr>
          <w:rFonts w:ascii="Times New Roman" w:hAnsi="Times New Roman" w:cs="Times New Roman"/>
          <w:color w:val="333333"/>
          <w:sz w:val="20"/>
          <w:szCs w:val="20"/>
          <w:shd w:val="clear" w:color="auto" w:fill="FFFFFF"/>
        </w:rPr>
        <w:t>Jonathan</w:t>
      </w:r>
      <w:r w:rsidR="009920FA" w:rsidRPr="004C65E9">
        <w:rPr>
          <w:rFonts w:ascii="Times New Roman" w:hAnsi="Times New Roman" w:cs="Times New Roman"/>
          <w:color w:val="333333"/>
          <w:sz w:val="20"/>
          <w:szCs w:val="20"/>
          <w:shd w:val="clear" w:color="auto" w:fill="FFFFFF"/>
        </w:rPr>
        <w:t xml:space="preserve"> Swift,</w:t>
      </w:r>
      <w:r w:rsidRPr="004C65E9">
        <w:rPr>
          <w:rFonts w:ascii="Times New Roman" w:hAnsi="Times New Roman" w:cs="Times New Roman"/>
          <w:color w:val="333333"/>
          <w:sz w:val="20"/>
          <w:szCs w:val="20"/>
          <w:shd w:val="clear" w:color="auto" w:fill="FFFFFF"/>
        </w:rPr>
        <w:t xml:space="preserve"> </w:t>
      </w:r>
      <w:r w:rsidRPr="004C65E9">
        <w:rPr>
          <w:rFonts w:ascii="Times New Roman" w:hAnsi="Times New Roman" w:cs="Times New Roman"/>
          <w:i/>
          <w:iCs/>
          <w:color w:val="333333"/>
          <w:sz w:val="20"/>
          <w:szCs w:val="20"/>
          <w:shd w:val="clear" w:color="auto" w:fill="FFFFFF"/>
        </w:rPr>
        <w:t>Travels into Several Remote Nations of the World: In Four Parts. By Lemuel Gulliver, First a Surgeon, and Then a Captain of Several Ships</w:t>
      </w:r>
      <w:r w:rsidRPr="004C65E9">
        <w:rPr>
          <w:rFonts w:ascii="Times New Roman" w:hAnsi="Times New Roman" w:cs="Times New Roman"/>
          <w:color w:val="333333"/>
          <w:sz w:val="20"/>
          <w:szCs w:val="20"/>
          <w:shd w:val="clear" w:color="auto" w:fill="FFFFFF"/>
        </w:rPr>
        <w:t>, vol. 2, 136.</w:t>
      </w:r>
    </w:p>
    <w:p w14:paraId="261B758F" w14:textId="77777777" w:rsidR="009920FA" w:rsidRPr="004C65E9" w:rsidRDefault="009920FA" w:rsidP="00924C16">
      <w:pPr>
        <w:ind w:firstLineChars="200" w:firstLine="400"/>
        <w:jc w:val="left"/>
        <w:rPr>
          <w:rFonts w:ascii="Times New Roman" w:hAnsi="Times New Roman" w:cs="Times New Roman"/>
          <w:color w:val="333333"/>
          <w:sz w:val="20"/>
          <w:szCs w:val="20"/>
          <w:shd w:val="clear" w:color="auto" w:fill="FFFFFF"/>
        </w:rPr>
      </w:pPr>
    </w:p>
  </w:footnote>
  <w:footnote w:id="2">
    <w:p w14:paraId="1DC94A69" w14:textId="6B9E30A0" w:rsidR="00115DDE" w:rsidRPr="004C65E9" w:rsidRDefault="00115DDE" w:rsidP="00924C16">
      <w:pPr>
        <w:pStyle w:val="a7"/>
        <w:ind w:firstLineChars="200" w:firstLine="400"/>
        <w:rPr>
          <w:rFonts w:ascii="Times New Roman" w:hAnsi="Times New Roman" w:cs="Times New Roman"/>
          <w:color w:val="333333"/>
          <w:sz w:val="20"/>
          <w:szCs w:val="20"/>
          <w:shd w:val="clear" w:color="auto" w:fill="FFFFFF"/>
        </w:rPr>
      </w:pPr>
      <w:r w:rsidRPr="004C65E9">
        <w:rPr>
          <w:rStyle w:val="a9"/>
          <w:rFonts w:ascii="Times New Roman" w:hAnsi="Times New Roman" w:cs="Times New Roman"/>
          <w:sz w:val="20"/>
          <w:szCs w:val="20"/>
        </w:rPr>
        <w:footnoteRef/>
      </w:r>
      <w:r w:rsidR="00367A77" w:rsidRPr="004C65E9">
        <w:rPr>
          <w:rFonts w:ascii="Times New Roman" w:hAnsi="Times New Roman" w:cs="Times New Roman"/>
          <w:sz w:val="20"/>
          <w:szCs w:val="20"/>
        </w:rPr>
        <w:t xml:space="preserve"> </w:t>
      </w:r>
      <w:r w:rsidRPr="004C65E9">
        <w:rPr>
          <w:rFonts w:ascii="Times New Roman" w:hAnsi="Times New Roman" w:cs="Times New Roman"/>
          <w:color w:val="333333"/>
          <w:sz w:val="20"/>
          <w:szCs w:val="20"/>
          <w:shd w:val="clear" w:color="auto" w:fill="FFFFFF"/>
        </w:rPr>
        <w:t>Swift, 129.</w:t>
      </w:r>
    </w:p>
    <w:p w14:paraId="6A3AF6F0" w14:textId="77777777" w:rsidR="00A24722" w:rsidRPr="004C65E9" w:rsidRDefault="00A24722" w:rsidP="00924C16">
      <w:pPr>
        <w:pStyle w:val="a7"/>
        <w:ind w:firstLineChars="200" w:firstLine="400"/>
        <w:rPr>
          <w:rFonts w:ascii="Times New Roman" w:hAnsi="Times New Roman" w:cs="Times New Roman"/>
          <w:sz w:val="20"/>
          <w:szCs w:val="20"/>
        </w:rPr>
      </w:pPr>
    </w:p>
  </w:footnote>
  <w:footnote w:id="3">
    <w:p w14:paraId="59806B05" w14:textId="38ECB7F9" w:rsidR="00115DDE" w:rsidRDefault="00115DDE" w:rsidP="00924C16">
      <w:pPr>
        <w:pStyle w:val="a7"/>
        <w:ind w:firstLineChars="200" w:firstLine="400"/>
      </w:pPr>
      <w:r w:rsidRPr="004C65E9">
        <w:rPr>
          <w:rStyle w:val="a9"/>
          <w:rFonts w:ascii="Times New Roman" w:hAnsi="Times New Roman" w:cs="Times New Roman"/>
          <w:sz w:val="20"/>
          <w:szCs w:val="20"/>
        </w:rPr>
        <w:footnoteRef/>
      </w:r>
      <w:r w:rsidRPr="004C65E9">
        <w:rPr>
          <w:rStyle w:val="a9"/>
          <w:rFonts w:ascii="Times New Roman" w:hAnsi="Times New Roman" w:cs="Times New Roman"/>
          <w:sz w:val="20"/>
          <w:szCs w:val="20"/>
        </w:rPr>
        <w:t xml:space="preserve"> </w:t>
      </w:r>
      <w:r w:rsidRPr="004C65E9">
        <w:rPr>
          <w:rFonts w:ascii="Times New Roman" w:hAnsi="Times New Roman" w:cs="Times New Roman"/>
          <w:color w:val="333333"/>
          <w:sz w:val="20"/>
          <w:szCs w:val="20"/>
          <w:shd w:val="clear" w:color="auto" w:fill="FFFFFF"/>
        </w:rPr>
        <w:t>Swift, 145-146.</w:t>
      </w:r>
    </w:p>
  </w:footnote>
  <w:footnote w:id="4">
    <w:p w14:paraId="2B519ECC" w14:textId="64DF55AA" w:rsidR="00171253" w:rsidRPr="008A5EDD" w:rsidRDefault="00171253" w:rsidP="008A5EDD">
      <w:pPr>
        <w:ind w:firstLineChars="200" w:firstLine="400"/>
        <w:rPr>
          <w:rFonts w:ascii="Times New Roman" w:eastAsia="宋体" w:hAnsi="Times New Roman" w:cs="Times New Roman"/>
          <w:color w:val="467886" w:themeColor="hyperlink"/>
          <w:kern w:val="0"/>
          <w:sz w:val="20"/>
          <w:szCs w:val="20"/>
          <w:u w:val="single"/>
          <w14:ligatures w14:val="none"/>
        </w:rPr>
      </w:pPr>
      <w:r w:rsidRPr="00835EC8">
        <w:rPr>
          <w:rStyle w:val="a9"/>
          <w:rFonts w:ascii="Times New Roman" w:hAnsi="Times New Roman" w:cs="Times New Roman"/>
          <w:sz w:val="20"/>
          <w:szCs w:val="20"/>
        </w:rPr>
        <w:footnoteRef/>
      </w:r>
      <w:r w:rsidRPr="00835EC8">
        <w:rPr>
          <w:rFonts w:ascii="Times New Roman" w:hAnsi="Times New Roman" w:cs="Times New Roman"/>
          <w:sz w:val="20"/>
          <w:szCs w:val="20"/>
        </w:rPr>
        <w:t xml:space="preserve"> </w:t>
      </w:r>
      <w:r w:rsidRPr="00835EC8">
        <w:rPr>
          <w:rFonts w:ascii="Times New Roman" w:hAnsi="Times New Roman" w:cs="Times New Roman"/>
          <w:color w:val="333333"/>
          <w:sz w:val="20"/>
          <w:szCs w:val="20"/>
          <w:shd w:val="clear" w:color="auto" w:fill="FFFFFF"/>
        </w:rPr>
        <w:t>Swift</w:t>
      </w:r>
      <w:r w:rsidR="008A5EDD">
        <w:rPr>
          <w:rFonts w:ascii="Times New Roman" w:hAnsi="Times New Roman" w:cs="Times New Roman" w:hint="eastAsia"/>
          <w:color w:val="333333"/>
          <w:sz w:val="20"/>
          <w:szCs w:val="20"/>
          <w:shd w:val="clear" w:color="auto" w:fill="FFFFFF"/>
        </w:rPr>
        <w:t>,</w:t>
      </w:r>
      <w:r w:rsidRPr="00835EC8">
        <w:rPr>
          <w:rFonts w:ascii="Times New Roman" w:hAnsi="Times New Roman" w:cs="Times New Roman"/>
          <w:color w:val="333333"/>
          <w:sz w:val="20"/>
          <w:szCs w:val="20"/>
          <w:shd w:val="clear" w:color="auto" w:fill="FFFFFF"/>
        </w:rPr>
        <w:t xml:space="preserve"> 139.</w:t>
      </w:r>
    </w:p>
  </w:footnote>
  <w:footnote w:id="5">
    <w:p w14:paraId="563F423D" w14:textId="09367C1A" w:rsidR="00AD64BB" w:rsidRDefault="00AD64BB" w:rsidP="00B62F4C">
      <w:pPr>
        <w:pStyle w:val="a7"/>
        <w:snapToGrid/>
        <w:ind w:firstLineChars="200" w:firstLine="400"/>
        <w:rPr>
          <w:rFonts w:ascii="Times New Roman" w:eastAsia="宋体" w:hAnsi="Times New Roman" w:cs="Times New Roman"/>
          <w:kern w:val="0"/>
          <w:sz w:val="20"/>
          <w:szCs w:val="20"/>
          <w14:ligatures w14:val="none"/>
        </w:rPr>
      </w:pPr>
      <w:r w:rsidRPr="00AD64BB">
        <w:rPr>
          <w:rStyle w:val="a9"/>
          <w:rFonts w:ascii="Times New Roman" w:hAnsi="Times New Roman" w:cs="Times New Roman"/>
          <w:sz w:val="20"/>
          <w:szCs w:val="20"/>
        </w:rPr>
        <w:footnoteRef/>
      </w:r>
      <w:r w:rsidRPr="00AD64BB">
        <w:rPr>
          <w:rFonts w:ascii="Times New Roman" w:hAnsi="Times New Roman" w:cs="Times New Roman"/>
          <w:sz w:val="20"/>
          <w:szCs w:val="20"/>
        </w:rPr>
        <w:t xml:space="preserve"> </w:t>
      </w:r>
      <w:r w:rsidRPr="00AD64BB">
        <w:rPr>
          <w:rFonts w:ascii="Times New Roman" w:eastAsia="宋体" w:hAnsi="Times New Roman" w:cs="Times New Roman"/>
          <w:kern w:val="0"/>
          <w:sz w:val="20"/>
          <w:szCs w:val="20"/>
          <w14:ligatures w14:val="none"/>
        </w:rPr>
        <w:t>Terry Eagleton, The Meaning of Life: A Very Short Introduction (Oxford: Oxford University Press, 2008), 61.</w:t>
      </w:r>
    </w:p>
    <w:p w14:paraId="1483BA33" w14:textId="77777777" w:rsidR="00176A68" w:rsidRPr="00AD64BB" w:rsidRDefault="00176A68" w:rsidP="00B62F4C">
      <w:pPr>
        <w:pStyle w:val="a7"/>
        <w:snapToGrid/>
        <w:ind w:firstLineChars="200" w:firstLine="400"/>
        <w:rPr>
          <w:rFonts w:ascii="Times New Roman" w:hAnsi="Times New Roman" w:cs="Times New Roman"/>
          <w:sz w:val="20"/>
          <w:szCs w:val="20"/>
        </w:rPr>
      </w:pPr>
    </w:p>
  </w:footnote>
  <w:footnote w:id="6">
    <w:p w14:paraId="3E206719" w14:textId="55917832" w:rsidR="00176A68" w:rsidRPr="00176A68" w:rsidRDefault="00176A68" w:rsidP="00B62F4C">
      <w:pPr>
        <w:pStyle w:val="a7"/>
        <w:snapToGrid/>
        <w:ind w:firstLineChars="200" w:firstLine="400"/>
        <w:rPr>
          <w:rFonts w:ascii="Times New Roman" w:hAnsi="Times New Roman" w:cs="Times New Roman"/>
          <w:sz w:val="20"/>
          <w:szCs w:val="20"/>
        </w:rPr>
      </w:pPr>
      <w:r w:rsidRPr="00176A68">
        <w:rPr>
          <w:rStyle w:val="a9"/>
          <w:rFonts w:ascii="Times New Roman" w:hAnsi="Times New Roman" w:cs="Times New Roman"/>
          <w:sz w:val="20"/>
          <w:szCs w:val="20"/>
        </w:rPr>
        <w:footnoteRef/>
      </w:r>
      <w:r w:rsidRPr="00176A68">
        <w:rPr>
          <w:rFonts w:ascii="Times New Roman" w:hAnsi="Times New Roman" w:cs="Times New Roman"/>
          <w:sz w:val="20"/>
          <w:szCs w:val="20"/>
        </w:rPr>
        <w:t xml:space="preserve"> </w:t>
      </w:r>
      <w:r w:rsidRPr="00176A68">
        <w:rPr>
          <w:rFonts w:ascii="Times New Roman" w:eastAsia="宋体" w:hAnsi="Times New Roman" w:cs="Times New Roman"/>
          <w:kern w:val="0"/>
          <w:sz w:val="20"/>
          <w:szCs w:val="20"/>
          <w14:ligatures w14:val="none"/>
        </w:rPr>
        <w:t>Eagleton, 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5AC"/>
    <w:multiLevelType w:val="hybridMultilevel"/>
    <w:tmpl w:val="6F36E962"/>
    <w:lvl w:ilvl="0" w:tplc="DB88A7EE">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3C1312"/>
    <w:multiLevelType w:val="multilevel"/>
    <w:tmpl w:val="BB42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15F3D"/>
    <w:multiLevelType w:val="multilevel"/>
    <w:tmpl w:val="CADE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64064">
    <w:abstractNumId w:val="0"/>
  </w:num>
  <w:num w:numId="2" w16cid:durableId="413208704">
    <w:abstractNumId w:val="2"/>
  </w:num>
  <w:num w:numId="3" w16cid:durableId="8779379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ngqi Li">
    <w15:presenceInfo w15:providerId="None" w15:userId="Lingqi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07"/>
    <w:rsid w:val="00032264"/>
    <w:rsid w:val="000613E3"/>
    <w:rsid w:val="00084C41"/>
    <w:rsid w:val="00115DDE"/>
    <w:rsid w:val="001368B1"/>
    <w:rsid w:val="00171253"/>
    <w:rsid w:val="00172349"/>
    <w:rsid w:val="00176A68"/>
    <w:rsid w:val="001B6875"/>
    <w:rsid w:val="001C5695"/>
    <w:rsid w:val="001E2B12"/>
    <w:rsid w:val="002C2533"/>
    <w:rsid w:val="002D5555"/>
    <w:rsid w:val="002F5100"/>
    <w:rsid w:val="00367A77"/>
    <w:rsid w:val="00377907"/>
    <w:rsid w:val="00384678"/>
    <w:rsid w:val="003B6381"/>
    <w:rsid w:val="00442E0E"/>
    <w:rsid w:val="00451695"/>
    <w:rsid w:val="00471A11"/>
    <w:rsid w:val="004772D9"/>
    <w:rsid w:val="0049034D"/>
    <w:rsid w:val="0049209E"/>
    <w:rsid w:val="00492C44"/>
    <w:rsid w:val="004A2485"/>
    <w:rsid w:val="004A54E9"/>
    <w:rsid w:val="004C65E9"/>
    <w:rsid w:val="004E43BA"/>
    <w:rsid w:val="00515D5B"/>
    <w:rsid w:val="00524BF9"/>
    <w:rsid w:val="0054246F"/>
    <w:rsid w:val="00556E4B"/>
    <w:rsid w:val="005602B7"/>
    <w:rsid w:val="00560639"/>
    <w:rsid w:val="00564F02"/>
    <w:rsid w:val="005F0154"/>
    <w:rsid w:val="005F6166"/>
    <w:rsid w:val="00644368"/>
    <w:rsid w:val="00677591"/>
    <w:rsid w:val="006E6EF1"/>
    <w:rsid w:val="00700206"/>
    <w:rsid w:val="0071045A"/>
    <w:rsid w:val="00710766"/>
    <w:rsid w:val="007702B4"/>
    <w:rsid w:val="007A4407"/>
    <w:rsid w:val="00821486"/>
    <w:rsid w:val="00827E15"/>
    <w:rsid w:val="00835EC8"/>
    <w:rsid w:val="00874E49"/>
    <w:rsid w:val="008A5EDD"/>
    <w:rsid w:val="008B056F"/>
    <w:rsid w:val="008B5213"/>
    <w:rsid w:val="009201E3"/>
    <w:rsid w:val="00924A02"/>
    <w:rsid w:val="00924C16"/>
    <w:rsid w:val="00930911"/>
    <w:rsid w:val="00936CD1"/>
    <w:rsid w:val="00980434"/>
    <w:rsid w:val="009920FA"/>
    <w:rsid w:val="00995EF8"/>
    <w:rsid w:val="009A4B3E"/>
    <w:rsid w:val="009F2EA6"/>
    <w:rsid w:val="00A16A1B"/>
    <w:rsid w:val="00A24722"/>
    <w:rsid w:val="00A72F8B"/>
    <w:rsid w:val="00AD3D36"/>
    <w:rsid w:val="00AD64BB"/>
    <w:rsid w:val="00AE2454"/>
    <w:rsid w:val="00AE53C5"/>
    <w:rsid w:val="00B04ACC"/>
    <w:rsid w:val="00B1201E"/>
    <w:rsid w:val="00B233FD"/>
    <w:rsid w:val="00B332CB"/>
    <w:rsid w:val="00B62F4C"/>
    <w:rsid w:val="00B67F65"/>
    <w:rsid w:val="00B826CD"/>
    <w:rsid w:val="00BD378A"/>
    <w:rsid w:val="00C0355B"/>
    <w:rsid w:val="00C06E70"/>
    <w:rsid w:val="00C11832"/>
    <w:rsid w:val="00C36291"/>
    <w:rsid w:val="00C66A26"/>
    <w:rsid w:val="00C72858"/>
    <w:rsid w:val="00C926DF"/>
    <w:rsid w:val="00CB6EFE"/>
    <w:rsid w:val="00CD0FD2"/>
    <w:rsid w:val="00CE0DCB"/>
    <w:rsid w:val="00D11304"/>
    <w:rsid w:val="00D24D17"/>
    <w:rsid w:val="00DC5393"/>
    <w:rsid w:val="00DE2984"/>
    <w:rsid w:val="00E00F0F"/>
    <w:rsid w:val="00E8341E"/>
    <w:rsid w:val="00E961AA"/>
    <w:rsid w:val="00F77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2B691"/>
  <w15:chartTrackingRefBased/>
  <w15:docId w15:val="{8B9ADE9E-CDB5-4144-807D-0C25FD18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F65"/>
    <w:pPr>
      <w:widowControl w:val="0"/>
      <w:jc w:val="both"/>
    </w:pPr>
  </w:style>
  <w:style w:type="paragraph" w:styleId="1">
    <w:name w:val="heading 1"/>
    <w:basedOn w:val="a"/>
    <w:next w:val="a"/>
    <w:link w:val="10"/>
    <w:uiPriority w:val="9"/>
    <w:qFormat/>
    <w:rsid w:val="0037790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779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77907"/>
    <w:rPr>
      <w:b/>
      <w:bCs/>
    </w:rPr>
  </w:style>
  <w:style w:type="character" w:styleId="a4">
    <w:name w:val="Emphasis"/>
    <w:basedOn w:val="a0"/>
    <w:uiPriority w:val="20"/>
    <w:qFormat/>
    <w:rsid w:val="00377907"/>
    <w:rPr>
      <w:i/>
      <w:iCs/>
    </w:rPr>
  </w:style>
  <w:style w:type="paragraph" w:customStyle="1" w:styleId="21bc9c4b-6a32-43e5-beaa-fd2d792c5735">
    <w:name w:val="21bc9c4b-6a32-43e5-beaa-fd2d792c5735"/>
    <w:basedOn w:val="1"/>
    <w:next w:val="acbfdd8b-e11b-4d36-88ff-6049b138f862"/>
    <w:link w:val="21bc9c4b-6a32-43e5-beaa-fd2d792c57350"/>
    <w:rsid w:val="00377907"/>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377907"/>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377907"/>
    <w:rPr>
      <w:b/>
      <w:bCs/>
      <w:kern w:val="44"/>
      <w:sz w:val="44"/>
      <w:szCs w:val="44"/>
    </w:rPr>
  </w:style>
  <w:style w:type="paragraph" w:customStyle="1" w:styleId="acbfdd8b-e11b-4d36-88ff-6049b138f862">
    <w:name w:val="acbfdd8b-e11b-4d36-88ff-6049b138f862"/>
    <w:basedOn w:val="a5"/>
    <w:link w:val="acbfdd8b-e11b-4d36-88ff-6049b138f8620"/>
    <w:rsid w:val="00377907"/>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377907"/>
    <w:rPr>
      <w:rFonts w:ascii="微软雅黑" w:eastAsia="微软雅黑" w:hAnsi="微软雅黑"/>
      <w:color w:val="000000"/>
      <w:sz w:val="22"/>
    </w:rPr>
  </w:style>
  <w:style w:type="paragraph" w:styleId="a5">
    <w:name w:val="Body Text"/>
    <w:basedOn w:val="a"/>
    <w:link w:val="a6"/>
    <w:uiPriority w:val="99"/>
    <w:semiHidden/>
    <w:unhideWhenUsed/>
    <w:rsid w:val="00377907"/>
    <w:pPr>
      <w:spacing w:after="120"/>
    </w:pPr>
  </w:style>
  <w:style w:type="character" w:customStyle="1" w:styleId="a6">
    <w:name w:val="正文文本 字符"/>
    <w:basedOn w:val="a0"/>
    <w:link w:val="a5"/>
    <w:uiPriority w:val="99"/>
    <w:semiHidden/>
    <w:rsid w:val="00377907"/>
  </w:style>
  <w:style w:type="paragraph" w:customStyle="1" w:styleId="71e7dc79-1ff7-45e8-997d-0ebda3762b91">
    <w:name w:val="71e7dc79-1ff7-45e8-997d-0ebda3762b91"/>
    <w:basedOn w:val="2"/>
    <w:next w:val="acbfdd8b-e11b-4d36-88ff-6049b138f862"/>
    <w:link w:val="71e7dc79-1ff7-45e8-997d-0ebda3762b910"/>
    <w:rsid w:val="00377907"/>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377907"/>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377907"/>
    <w:rPr>
      <w:rFonts w:asciiTheme="majorHAnsi" w:eastAsiaTheme="majorEastAsia" w:hAnsiTheme="majorHAnsi" w:cstheme="majorBidi"/>
      <w:b/>
      <w:bCs/>
      <w:sz w:val="32"/>
      <w:szCs w:val="32"/>
    </w:rPr>
  </w:style>
  <w:style w:type="character" w:customStyle="1" w:styleId="docurl">
    <w:name w:val="docurl"/>
    <w:basedOn w:val="a0"/>
    <w:rsid w:val="00821486"/>
  </w:style>
  <w:style w:type="paragraph" w:styleId="a7">
    <w:name w:val="footnote text"/>
    <w:basedOn w:val="a"/>
    <w:link w:val="a8"/>
    <w:uiPriority w:val="99"/>
    <w:semiHidden/>
    <w:unhideWhenUsed/>
    <w:rsid w:val="00995EF8"/>
    <w:pPr>
      <w:snapToGrid w:val="0"/>
      <w:jc w:val="left"/>
    </w:pPr>
    <w:rPr>
      <w:sz w:val="18"/>
      <w:szCs w:val="18"/>
    </w:rPr>
  </w:style>
  <w:style w:type="character" w:customStyle="1" w:styleId="a8">
    <w:name w:val="脚注文本 字符"/>
    <w:basedOn w:val="a0"/>
    <w:link w:val="a7"/>
    <w:uiPriority w:val="99"/>
    <w:semiHidden/>
    <w:rsid w:val="00995EF8"/>
    <w:rPr>
      <w:sz w:val="18"/>
      <w:szCs w:val="18"/>
    </w:rPr>
  </w:style>
  <w:style w:type="character" w:styleId="a9">
    <w:name w:val="footnote reference"/>
    <w:basedOn w:val="a0"/>
    <w:uiPriority w:val="99"/>
    <w:semiHidden/>
    <w:unhideWhenUsed/>
    <w:rsid w:val="00995EF8"/>
    <w:rPr>
      <w:vertAlign w:val="superscript"/>
    </w:rPr>
  </w:style>
  <w:style w:type="character" w:styleId="aa">
    <w:name w:val="Hyperlink"/>
    <w:basedOn w:val="a0"/>
    <w:uiPriority w:val="99"/>
    <w:unhideWhenUsed/>
    <w:rsid w:val="00995EF8"/>
    <w:rPr>
      <w:color w:val="467886" w:themeColor="hyperlink"/>
      <w:u w:val="single"/>
    </w:rPr>
  </w:style>
  <w:style w:type="character" w:styleId="ab">
    <w:name w:val="Unresolved Mention"/>
    <w:basedOn w:val="a0"/>
    <w:uiPriority w:val="99"/>
    <w:semiHidden/>
    <w:unhideWhenUsed/>
    <w:rsid w:val="00995EF8"/>
    <w:rPr>
      <w:color w:val="605E5C"/>
      <w:shd w:val="clear" w:color="auto" w:fill="E1DFDD"/>
    </w:rPr>
  </w:style>
  <w:style w:type="paragraph" w:styleId="ac">
    <w:name w:val="List Paragraph"/>
    <w:basedOn w:val="a"/>
    <w:uiPriority w:val="34"/>
    <w:qFormat/>
    <w:rsid w:val="00384678"/>
    <w:pPr>
      <w:ind w:firstLineChars="200" w:firstLine="420"/>
    </w:pPr>
  </w:style>
  <w:style w:type="paragraph" w:styleId="ad">
    <w:name w:val="Normal (Web)"/>
    <w:basedOn w:val="a"/>
    <w:uiPriority w:val="99"/>
    <w:semiHidden/>
    <w:unhideWhenUsed/>
    <w:rsid w:val="00D11304"/>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header"/>
    <w:basedOn w:val="a"/>
    <w:link w:val="af"/>
    <w:uiPriority w:val="99"/>
    <w:unhideWhenUsed/>
    <w:rsid w:val="00874E49"/>
    <w:pPr>
      <w:tabs>
        <w:tab w:val="center" w:pos="4153"/>
        <w:tab w:val="right" w:pos="8306"/>
      </w:tabs>
      <w:snapToGrid w:val="0"/>
      <w:jc w:val="center"/>
    </w:pPr>
    <w:rPr>
      <w:sz w:val="18"/>
      <w:szCs w:val="18"/>
    </w:rPr>
  </w:style>
  <w:style w:type="character" w:customStyle="1" w:styleId="af">
    <w:name w:val="页眉 字符"/>
    <w:basedOn w:val="a0"/>
    <w:link w:val="ae"/>
    <w:uiPriority w:val="99"/>
    <w:rsid w:val="00874E49"/>
    <w:rPr>
      <w:sz w:val="18"/>
      <w:szCs w:val="18"/>
    </w:rPr>
  </w:style>
  <w:style w:type="paragraph" w:styleId="af0">
    <w:name w:val="footer"/>
    <w:basedOn w:val="a"/>
    <w:link w:val="af1"/>
    <w:uiPriority w:val="99"/>
    <w:unhideWhenUsed/>
    <w:rsid w:val="00874E49"/>
    <w:pPr>
      <w:tabs>
        <w:tab w:val="center" w:pos="4153"/>
        <w:tab w:val="right" w:pos="8306"/>
      </w:tabs>
      <w:snapToGrid w:val="0"/>
      <w:jc w:val="left"/>
    </w:pPr>
    <w:rPr>
      <w:sz w:val="18"/>
      <w:szCs w:val="18"/>
    </w:rPr>
  </w:style>
  <w:style w:type="character" w:customStyle="1" w:styleId="af1">
    <w:name w:val="页脚 字符"/>
    <w:basedOn w:val="a0"/>
    <w:link w:val="af0"/>
    <w:uiPriority w:val="99"/>
    <w:rsid w:val="00874E49"/>
    <w:rPr>
      <w:sz w:val="18"/>
      <w:szCs w:val="18"/>
    </w:rPr>
  </w:style>
  <w:style w:type="paragraph" w:styleId="af2">
    <w:name w:val="Revision"/>
    <w:hidden/>
    <w:uiPriority w:val="99"/>
    <w:semiHidden/>
    <w:rsid w:val="00A72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454210">
      <w:bodyDiv w:val="1"/>
      <w:marLeft w:val="0"/>
      <w:marRight w:val="0"/>
      <w:marTop w:val="0"/>
      <w:marBottom w:val="0"/>
      <w:divBdr>
        <w:top w:val="none" w:sz="0" w:space="0" w:color="auto"/>
        <w:left w:val="none" w:sz="0" w:space="0" w:color="auto"/>
        <w:bottom w:val="none" w:sz="0" w:space="0" w:color="auto"/>
        <w:right w:val="none" w:sz="0" w:space="0" w:color="auto"/>
      </w:divBdr>
    </w:div>
    <w:div w:id="711997211">
      <w:bodyDiv w:val="1"/>
      <w:marLeft w:val="0"/>
      <w:marRight w:val="0"/>
      <w:marTop w:val="0"/>
      <w:marBottom w:val="0"/>
      <w:divBdr>
        <w:top w:val="none" w:sz="0" w:space="0" w:color="auto"/>
        <w:left w:val="none" w:sz="0" w:space="0" w:color="auto"/>
        <w:bottom w:val="none" w:sz="0" w:space="0" w:color="auto"/>
        <w:right w:val="none" w:sz="0" w:space="0" w:color="auto"/>
      </w:divBdr>
      <w:divsChild>
        <w:div w:id="464348161">
          <w:marLeft w:val="0"/>
          <w:marRight w:val="0"/>
          <w:marTop w:val="0"/>
          <w:marBottom w:val="0"/>
          <w:divBdr>
            <w:top w:val="none" w:sz="0" w:space="0" w:color="auto"/>
            <w:left w:val="none" w:sz="0" w:space="0" w:color="auto"/>
            <w:bottom w:val="none" w:sz="0" w:space="0" w:color="auto"/>
            <w:right w:val="none" w:sz="0" w:space="0" w:color="auto"/>
          </w:divBdr>
          <w:divsChild>
            <w:div w:id="13188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2715">
      <w:bodyDiv w:val="1"/>
      <w:marLeft w:val="0"/>
      <w:marRight w:val="0"/>
      <w:marTop w:val="0"/>
      <w:marBottom w:val="0"/>
      <w:divBdr>
        <w:top w:val="none" w:sz="0" w:space="0" w:color="auto"/>
        <w:left w:val="none" w:sz="0" w:space="0" w:color="auto"/>
        <w:bottom w:val="none" w:sz="0" w:space="0" w:color="auto"/>
        <w:right w:val="none" w:sz="0" w:space="0" w:color="auto"/>
      </w:divBdr>
    </w:div>
    <w:div w:id="968166448">
      <w:bodyDiv w:val="1"/>
      <w:marLeft w:val="0"/>
      <w:marRight w:val="0"/>
      <w:marTop w:val="0"/>
      <w:marBottom w:val="0"/>
      <w:divBdr>
        <w:top w:val="none" w:sz="0" w:space="0" w:color="auto"/>
        <w:left w:val="none" w:sz="0" w:space="0" w:color="auto"/>
        <w:bottom w:val="none" w:sz="0" w:space="0" w:color="auto"/>
        <w:right w:val="none" w:sz="0" w:space="0" w:color="auto"/>
      </w:divBdr>
      <w:divsChild>
        <w:div w:id="1857696313">
          <w:marLeft w:val="0"/>
          <w:marRight w:val="0"/>
          <w:marTop w:val="0"/>
          <w:marBottom w:val="0"/>
          <w:divBdr>
            <w:top w:val="none" w:sz="0" w:space="0" w:color="auto"/>
            <w:left w:val="none" w:sz="0" w:space="0" w:color="auto"/>
            <w:bottom w:val="none" w:sz="0" w:space="0" w:color="auto"/>
            <w:right w:val="none" w:sz="0" w:space="0" w:color="auto"/>
          </w:divBdr>
          <w:divsChild>
            <w:div w:id="1634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46027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AF135-8093-4611-AD7E-330FEE20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Lingqi Li</cp:lastModifiedBy>
  <cp:revision>3</cp:revision>
  <dcterms:created xsi:type="dcterms:W3CDTF">2024-05-07T08:11:00Z</dcterms:created>
  <dcterms:modified xsi:type="dcterms:W3CDTF">2024-05-07T08:16:00Z</dcterms:modified>
</cp:coreProperties>
</file>